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83ADF" w14:textId="76A1D1D2" w:rsidR="00246809" w:rsidRPr="00877961" w:rsidRDefault="003E2B46" w:rsidP="00246809">
      <w:pPr>
        <w:pStyle w:val="ProjectName"/>
        <w:spacing w:line="276" w:lineRule="auto"/>
        <w:jc w:val="left"/>
        <w:rPr>
          <w:rFonts w:cs="Arial"/>
          <w:bCs/>
          <w:sz w:val="44"/>
          <w:szCs w:val="44"/>
        </w:rPr>
      </w:pPr>
      <w:r>
        <w:rPr>
          <w:rFonts w:cs="Arial"/>
          <w:b w:val="0"/>
          <w:bCs/>
          <w:noProof/>
          <w:sz w:val="44"/>
          <w:szCs w:val="44"/>
        </w:rPr>
        <w:drawing>
          <wp:inline distT="0" distB="0" distL="0" distR="0" wp14:anchorId="423BE269" wp14:editId="5E72762D">
            <wp:extent cx="2295267" cy="504190"/>
            <wp:effectExtent l="0" t="0" r="0" b="0"/>
            <wp:docPr id="20" name="Picture 20" descr="C:\Users\Balaji.Thirum\AppData\Local\Microsoft\Windows\INetCache\Content.MSO\BA2586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laji.Thirum\AppData\Local\Microsoft\Windows\INetCache\Content.MSO\BA25863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267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Cs/>
          <w:sz w:val="44"/>
          <w:szCs w:val="44"/>
        </w:rPr>
        <w:t xml:space="preserve"> </w:t>
      </w:r>
      <w:r w:rsidR="00246809">
        <w:rPr>
          <w:rFonts w:cs="Arial"/>
          <w:bCs/>
          <w:sz w:val="44"/>
          <w:szCs w:val="44"/>
        </w:rPr>
        <w:tab/>
      </w:r>
      <w:r w:rsidR="00246809" w:rsidRPr="00877961">
        <w:rPr>
          <w:rFonts w:cs="Arial"/>
          <w:bCs/>
          <w:sz w:val="44"/>
          <w:szCs w:val="44"/>
        </w:rPr>
        <w:t xml:space="preserve"> </w:t>
      </w:r>
      <w:r w:rsidR="00864461">
        <w:rPr>
          <w:rFonts w:cs="Arial"/>
          <w:bCs/>
          <w:sz w:val="44"/>
          <w:szCs w:val="44"/>
        </w:rPr>
        <w:tab/>
      </w:r>
      <w:r w:rsidR="00864461">
        <w:rPr>
          <w:rFonts w:cs="Arial"/>
          <w:bCs/>
          <w:sz w:val="44"/>
          <w:szCs w:val="44"/>
        </w:rPr>
        <w:tab/>
      </w:r>
      <w:r>
        <w:rPr>
          <w:rFonts w:cs="Arial"/>
          <w:bCs/>
          <w:noProof/>
          <w:sz w:val="44"/>
          <w:szCs w:val="44"/>
        </w:rPr>
        <w:drawing>
          <wp:inline distT="0" distB="0" distL="0" distR="0" wp14:anchorId="564EC691" wp14:editId="6CEBE771">
            <wp:extent cx="2199821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centium_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16" cy="45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461">
        <w:rPr>
          <w:rFonts w:cs="Arial"/>
          <w:bCs/>
          <w:sz w:val="44"/>
          <w:szCs w:val="44"/>
        </w:rPr>
        <w:tab/>
      </w:r>
      <w:r w:rsidR="00246809">
        <w:rPr>
          <w:rFonts w:cs="Arial"/>
          <w:bCs/>
          <w:sz w:val="44"/>
          <w:szCs w:val="44"/>
        </w:rPr>
        <w:t xml:space="preserve">   </w:t>
      </w:r>
    </w:p>
    <w:p w14:paraId="5A7769CE" w14:textId="77777777" w:rsidR="002751DC" w:rsidRPr="00877961" w:rsidRDefault="002751DC" w:rsidP="002751DC">
      <w:pPr>
        <w:pStyle w:val="ProjectName"/>
        <w:spacing w:line="276" w:lineRule="auto"/>
        <w:rPr>
          <w:rFonts w:cs="Arial"/>
          <w:bCs/>
          <w:sz w:val="44"/>
          <w:szCs w:val="44"/>
        </w:rPr>
      </w:pPr>
    </w:p>
    <w:p w14:paraId="3222FA26" w14:textId="77777777" w:rsidR="002751DC" w:rsidRPr="00877961" w:rsidRDefault="002751DC" w:rsidP="002751DC">
      <w:pPr>
        <w:pStyle w:val="ProjectName"/>
        <w:spacing w:line="276" w:lineRule="auto"/>
        <w:rPr>
          <w:rFonts w:cs="Arial"/>
          <w:bCs/>
          <w:sz w:val="44"/>
          <w:szCs w:val="44"/>
        </w:rPr>
      </w:pPr>
    </w:p>
    <w:p w14:paraId="02E35661" w14:textId="77777777" w:rsidR="002751DC" w:rsidRPr="00877961" w:rsidRDefault="002751DC" w:rsidP="002751DC">
      <w:pPr>
        <w:pStyle w:val="ProjectName"/>
        <w:spacing w:line="276" w:lineRule="auto"/>
        <w:rPr>
          <w:rFonts w:cs="Arial"/>
          <w:bCs/>
          <w:sz w:val="44"/>
          <w:szCs w:val="44"/>
        </w:rPr>
      </w:pPr>
    </w:p>
    <w:p w14:paraId="66758128" w14:textId="4B9E37F0" w:rsidR="002751DC" w:rsidRPr="00877961" w:rsidRDefault="003E2B46" w:rsidP="002751DC">
      <w:pPr>
        <w:pStyle w:val="ProjectName"/>
        <w:spacing w:line="276" w:lineRule="auto"/>
        <w:rPr>
          <w:rFonts w:cs="Arial"/>
          <w:bCs/>
          <w:sz w:val="44"/>
          <w:szCs w:val="44"/>
        </w:rPr>
      </w:pPr>
      <w:r>
        <w:rPr>
          <w:rFonts w:cs="Arial"/>
          <w:bCs/>
          <w:sz w:val="44"/>
          <w:szCs w:val="44"/>
        </w:rPr>
        <w:t xml:space="preserve">Avalara </w:t>
      </w:r>
      <w:r w:rsidR="008038F0">
        <w:rPr>
          <w:rFonts w:cs="Arial"/>
          <w:bCs/>
          <w:sz w:val="44"/>
          <w:szCs w:val="44"/>
        </w:rPr>
        <w:t xml:space="preserve">Tax </w:t>
      </w:r>
      <w:r>
        <w:rPr>
          <w:rFonts w:cs="Arial"/>
          <w:bCs/>
          <w:sz w:val="44"/>
          <w:szCs w:val="44"/>
        </w:rPr>
        <w:t>Sitecore Commerce Plugin</w:t>
      </w:r>
    </w:p>
    <w:p w14:paraId="44E8C508" w14:textId="77777777" w:rsidR="002751DC" w:rsidRPr="00877961" w:rsidRDefault="002751DC" w:rsidP="002751DC">
      <w:pPr>
        <w:pStyle w:val="ProjectName"/>
        <w:spacing w:line="276" w:lineRule="auto"/>
        <w:rPr>
          <w:rFonts w:cs="Arial"/>
          <w:bCs/>
          <w:sz w:val="44"/>
          <w:szCs w:val="44"/>
        </w:rPr>
      </w:pPr>
      <w:r w:rsidRPr="00877961">
        <w:rPr>
          <w:rFonts w:cs="Arial"/>
          <w:bCs/>
          <w:sz w:val="44"/>
          <w:szCs w:val="44"/>
        </w:rPr>
        <w:t xml:space="preserve">  </w:t>
      </w:r>
    </w:p>
    <w:p w14:paraId="30DBAB29" w14:textId="77777777" w:rsidR="002751DC" w:rsidRPr="00877961" w:rsidRDefault="002751DC" w:rsidP="002751DC">
      <w:pPr>
        <w:pStyle w:val="ProjectName"/>
        <w:spacing w:line="276" w:lineRule="auto"/>
        <w:rPr>
          <w:rFonts w:cs="Arial"/>
          <w:b w:val="0"/>
          <w:bCs/>
        </w:rPr>
      </w:pPr>
      <w:r w:rsidRPr="00877961">
        <w:rPr>
          <w:rFonts w:cs="Arial"/>
          <w:bCs/>
          <w:sz w:val="44"/>
          <w:szCs w:val="44"/>
        </w:rPr>
        <w:t xml:space="preserve"> </w:t>
      </w:r>
    </w:p>
    <w:p w14:paraId="764202E8" w14:textId="77777777" w:rsidR="002751DC" w:rsidRPr="00877961" w:rsidRDefault="002751DC" w:rsidP="002751DC">
      <w:pPr>
        <w:pStyle w:val="ProjectName"/>
        <w:spacing w:line="276" w:lineRule="auto"/>
        <w:rPr>
          <w:rFonts w:cs="Arial"/>
          <w:b w:val="0"/>
          <w:bCs/>
        </w:rPr>
      </w:pPr>
    </w:p>
    <w:p w14:paraId="5D767544" w14:textId="77777777" w:rsidR="002751DC" w:rsidRPr="00877961" w:rsidRDefault="002751DC" w:rsidP="002751DC">
      <w:pPr>
        <w:pStyle w:val="ProjectName"/>
        <w:spacing w:line="276" w:lineRule="auto"/>
        <w:rPr>
          <w:rFonts w:cs="Arial"/>
          <w:b w:val="0"/>
          <w:bCs/>
        </w:rPr>
      </w:pPr>
    </w:p>
    <w:p w14:paraId="247D9CA1" w14:textId="3B514933" w:rsidR="002751DC" w:rsidRPr="00877961" w:rsidRDefault="003E2B46" w:rsidP="002751DC">
      <w:pPr>
        <w:pStyle w:val="DocumentName"/>
        <w:spacing w:line="276" w:lineRule="auto"/>
        <w:ind w:left="3780"/>
        <w:rPr>
          <w:rFonts w:cs="Arial"/>
          <w:b w:val="0"/>
          <w:bCs/>
          <w:sz w:val="40"/>
          <w:szCs w:val="40"/>
        </w:rPr>
      </w:pPr>
      <w:r>
        <w:rPr>
          <w:rFonts w:cs="Arial"/>
          <w:b w:val="0"/>
          <w:bCs/>
          <w:sz w:val="40"/>
          <w:szCs w:val="40"/>
        </w:rPr>
        <w:t>Ava</w:t>
      </w:r>
      <w:r w:rsidR="008038F0">
        <w:rPr>
          <w:rFonts w:cs="Arial"/>
          <w:b w:val="0"/>
          <w:bCs/>
          <w:sz w:val="40"/>
          <w:szCs w:val="40"/>
        </w:rPr>
        <w:t>Tax</w:t>
      </w:r>
      <w:r>
        <w:rPr>
          <w:rFonts w:cs="Arial"/>
          <w:b w:val="0"/>
          <w:bCs/>
          <w:sz w:val="40"/>
          <w:szCs w:val="40"/>
        </w:rPr>
        <w:t xml:space="preserve"> Plugin </w:t>
      </w:r>
      <w:r w:rsidR="00ED5569">
        <w:rPr>
          <w:rFonts w:cs="Arial"/>
          <w:b w:val="0"/>
          <w:bCs/>
          <w:sz w:val="40"/>
          <w:szCs w:val="40"/>
        </w:rPr>
        <w:t>Admin</w:t>
      </w:r>
      <w:r>
        <w:rPr>
          <w:rFonts w:cs="Arial"/>
          <w:b w:val="0"/>
          <w:bCs/>
          <w:sz w:val="40"/>
          <w:szCs w:val="40"/>
        </w:rPr>
        <w:t xml:space="preserve"> </w:t>
      </w:r>
      <w:r w:rsidR="00864461">
        <w:rPr>
          <w:rFonts w:cs="Arial"/>
          <w:b w:val="0"/>
          <w:bCs/>
          <w:sz w:val="40"/>
          <w:szCs w:val="40"/>
        </w:rPr>
        <w:t>Guide</w:t>
      </w:r>
    </w:p>
    <w:p w14:paraId="01EE87B0" w14:textId="77777777" w:rsidR="002751DC" w:rsidRPr="00877961" w:rsidRDefault="002751DC" w:rsidP="002751DC">
      <w:pPr>
        <w:spacing w:before="0" w:after="0"/>
        <w:jc w:val="right"/>
        <w:rPr>
          <w:rFonts w:ascii="Arial" w:hAnsi="Arial" w:cs="Arial"/>
        </w:rPr>
      </w:pPr>
    </w:p>
    <w:p w14:paraId="36D80B15" w14:textId="77777777" w:rsidR="002751DC" w:rsidRPr="00877961" w:rsidRDefault="002751DC" w:rsidP="002751DC">
      <w:pPr>
        <w:pStyle w:val="Title"/>
        <w:spacing w:before="0" w:after="0"/>
        <w:jc w:val="right"/>
        <w:rPr>
          <w:rFonts w:ascii="Arial" w:hAnsi="Arial" w:cs="Arial"/>
          <w:b/>
          <w:sz w:val="24"/>
          <w:szCs w:val="24"/>
        </w:rPr>
      </w:pPr>
    </w:p>
    <w:p w14:paraId="192DFB8D" w14:textId="77777777" w:rsidR="002751DC" w:rsidRPr="00877961" w:rsidRDefault="002751DC" w:rsidP="002751DC">
      <w:pPr>
        <w:pStyle w:val="Title"/>
        <w:spacing w:before="0" w:after="0"/>
        <w:jc w:val="right"/>
        <w:rPr>
          <w:rFonts w:ascii="Arial" w:hAnsi="Arial" w:cs="Arial"/>
          <w:b/>
          <w:sz w:val="24"/>
          <w:szCs w:val="24"/>
        </w:rPr>
      </w:pPr>
    </w:p>
    <w:p w14:paraId="14180F51" w14:textId="77777777" w:rsidR="002751DC" w:rsidRPr="00877961" w:rsidRDefault="002751DC" w:rsidP="002751DC">
      <w:pPr>
        <w:spacing w:before="0" w:after="0"/>
        <w:jc w:val="right"/>
        <w:rPr>
          <w:rFonts w:ascii="Arial" w:hAnsi="Arial" w:cs="Arial"/>
        </w:rPr>
      </w:pPr>
    </w:p>
    <w:p w14:paraId="7A1047A7" w14:textId="77777777" w:rsidR="002751DC" w:rsidRPr="00877961" w:rsidRDefault="002751DC" w:rsidP="002751DC">
      <w:pPr>
        <w:spacing w:before="0" w:after="0"/>
        <w:jc w:val="right"/>
        <w:rPr>
          <w:rFonts w:ascii="Arial" w:hAnsi="Arial" w:cs="Arial"/>
        </w:rPr>
      </w:pPr>
    </w:p>
    <w:p w14:paraId="5D99B878" w14:textId="77777777" w:rsidR="002751DC" w:rsidRPr="00877961" w:rsidRDefault="002751DC" w:rsidP="002751DC">
      <w:pPr>
        <w:spacing w:before="0" w:after="0"/>
        <w:jc w:val="right"/>
        <w:rPr>
          <w:rFonts w:ascii="Arial" w:hAnsi="Arial" w:cs="Arial"/>
        </w:rPr>
      </w:pPr>
    </w:p>
    <w:p w14:paraId="6D46B586" w14:textId="77777777" w:rsidR="002751DC" w:rsidRPr="00877961" w:rsidRDefault="002751DC" w:rsidP="002751DC">
      <w:pPr>
        <w:spacing w:before="0" w:after="0"/>
        <w:jc w:val="right"/>
        <w:rPr>
          <w:rFonts w:ascii="Arial" w:hAnsi="Arial" w:cs="Arial"/>
        </w:rPr>
      </w:pPr>
    </w:p>
    <w:p w14:paraId="4CAEBF07" w14:textId="77777777" w:rsidR="002751DC" w:rsidRPr="00877961" w:rsidRDefault="002751DC" w:rsidP="002751DC">
      <w:pPr>
        <w:pStyle w:val="Title"/>
        <w:spacing w:before="0" w:after="0"/>
        <w:jc w:val="right"/>
        <w:rPr>
          <w:rFonts w:ascii="Arial" w:hAnsi="Arial" w:cs="Arial"/>
          <w:b/>
          <w:sz w:val="28"/>
          <w:szCs w:val="28"/>
        </w:rPr>
      </w:pPr>
    </w:p>
    <w:p w14:paraId="66E3585E" w14:textId="77777777" w:rsidR="002751DC" w:rsidRPr="00877961" w:rsidRDefault="002751DC" w:rsidP="002751DC">
      <w:pPr>
        <w:pStyle w:val="Title"/>
        <w:spacing w:before="0" w:after="0"/>
        <w:jc w:val="right"/>
        <w:rPr>
          <w:rFonts w:ascii="Arial" w:hAnsi="Arial" w:cs="Arial"/>
          <w:b/>
          <w:sz w:val="28"/>
          <w:szCs w:val="28"/>
        </w:rPr>
      </w:pPr>
    </w:p>
    <w:p w14:paraId="3AC1EC69" w14:textId="77777777" w:rsidR="002751DC" w:rsidRPr="00877961" w:rsidRDefault="002751DC" w:rsidP="002751DC">
      <w:pPr>
        <w:pStyle w:val="Title"/>
        <w:spacing w:before="0" w:after="0"/>
        <w:jc w:val="right"/>
        <w:rPr>
          <w:rFonts w:ascii="Arial" w:hAnsi="Arial" w:cs="Arial"/>
          <w:b/>
          <w:sz w:val="28"/>
          <w:szCs w:val="28"/>
        </w:rPr>
      </w:pPr>
    </w:p>
    <w:p w14:paraId="3C973EF4" w14:textId="2BDA201E" w:rsidR="002751DC" w:rsidRPr="00877961" w:rsidRDefault="002751DC" w:rsidP="002751DC">
      <w:pPr>
        <w:pStyle w:val="StatusVersion"/>
        <w:spacing w:line="276" w:lineRule="auto"/>
        <w:rPr>
          <w:b w:val="0"/>
          <w:bCs w:val="0"/>
          <w:sz w:val="28"/>
          <w:szCs w:val="28"/>
        </w:rPr>
      </w:pPr>
      <w:r w:rsidRPr="00877961">
        <w:rPr>
          <w:b w:val="0"/>
          <w:bCs w:val="0"/>
          <w:sz w:val="28"/>
          <w:szCs w:val="28"/>
        </w:rPr>
        <w:t xml:space="preserve">Version: </w:t>
      </w:r>
      <w:r w:rsidR="00131D6F">
        <w:rPr>
          <w:b w:val="0"/>
          <w:bCs w:val="0"/>
          <w:sz w:val="28"/>
          <w:szCs w:val="28"/>
        </w:rPr>
        <w:t>2</w:t>
      </w:r>
      <w:r w:rsidRPr="00877961">
        <w:rPr>
          <w:b w:val="0"/>
          <w:bCs w:val="0"/>
          <w:sz w:val="28"/>
          <w:szCs w:val="28"/>
        </w:rPr>
        <w:t>.0</w:t>
      </w:r>
    </w:p>
    <w:p w14:paraId="1156E312" w14:textId="77777777" w:rsidR="002751DC" w:rsidRDefault="002751DC" w:rsidP="002751DC">
      <w:pPr>
        <w:spacing w:before="0" w:after="0"/>
        <w:jc w:val="right"/>
        <w:rPr>
          <w:rFonts w:ascii="Arial" w:hAnsi="Arial" w:cs="Arial"/>
        </w:rPr>
      </w:pPr>
    </w:p>
    <w:p w14:paraId="4D51E781" w14:textId="77777777" w:rsidR="00ED7D67" w:rsidRPr="00877961" w:rsidRDefault="00ED7D67" w:rsidP="002751DC">
      <w:pPr>
        <w:spacing w:before="0" w:after="0"/>
        <w:jc w:val="right"/>
        <w:rPr>
          <w:rFonts w:ascii="Arial" w:hAnsi="Arial" w:cs="Arial"/>
        </w:rPr>
      </w:pPr>
    </w:p>
    <w:p w14:paraId="5A2B2205" w14:textId="77777777" w:rsidR="002751DC" w:rsidRPr="00877961" w:rsidRDefault="002751DC" w:rsidP="002751DC">
      <w:pPr>
        <w:spacing w:before="0" w:after="0"/>
        <w:jc w:val="center"/>
        <w:rPr>
          <w:rFonts w:ascii="Arial" w:hAnsi="Arial" w:cs="Arial"/>
        </w:rPr>
      </w:pPr>
    </w:p>
    <w:p w14:paraId="43C4F1B5" w14:textId="25FE1090" w:rsidR="00246809" w:rsidRPr="00877961" w:rsidRDefault="00246809" w:rsidP="00246809">
      <w:pPr>
        <w:spacing w:before="0" w:after="0"/>
        <w:ind w:left="1440" w:firstLine="720"/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</w:t>
      </w:r>
      <w:r w:rsidRPr="00877961">
        <w:rPr>
          <w:rFonts w:ascii="Arial" w:hAnsi="Arial" w:cs="Arial"/>
          <w:b/>
        </w:rPr>
        <w:t>Prepared by:</w:t>
      </w:r>
      <w:r w:rsidRPr="0087796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XCentium</w:t>
      </w:r>
    </w:p>
    <w:p w14:paraId="75798910" w14:textId="7881C8B7" w:rsidR="00246809" w:rsidRPr="00877961" w:rsidRDefault="00246809" w:rsidP="00246809">
      <w:pPr>
        <w:spacing w:before="0" w:after="0"/>
        <w:ind w:left="1440"/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Project</w:t>
      </w:r>
      <w:r w:rsidRPr="00877961">
        <w:rPr>
          <w:rFonts w:ascii="Arial" w:hAnsi="Arial" w:cs="Arial"/>
          <w:b/>
        </w:rPr>
        <w:t xml:space="preserve"> Manager</w:t>
      </w:r>
      <w:r w:rsidRPr="00877961">
        <w:rPr>
          <w:rFonts w:ascii="Arial" w:hAnsi="Arial" w:cs="Arial"/>
          <w:bCs/>
        </w:rPr>
        <w:t xml:space="preserve">: </w:t>
      </w:r>
      <w:r w:rsidR="00864461">
        <w:rPr>
          <w:rFonts w:ascii="Arial" w:hAnsi="Arial" w:cs="Arial"/>
          <w:bCs/>
        </w:rPr>
        <w:t>Balaji Thirumeni</w:t>
      </w:r>
      <w:r w:rsidR="0036580B">
        <w:rPr>
          <w:rFonts w:ascii="Arial" w:hAnsi="Arial" w:cs="Arial"/>
          <w:bCs/>
        </w:rPr>
        <w:t>nathan</w:t>
      </w:r>
      <w:r w:rsidRPr="00877961">
        <w:rPr>
          <w:rFonts w:ascii="Arial" w:hAnsi="Arial" w:cs="Arial"/>
          <w:bCs/>
        </w:rPr>
        <w:t xml:space="preserve"> </w:t>
      </w:r>
    </w:p>
    <w:p w14:paraId="528C229F" w14:textId="68D4BE76" w:rsidR="002751DC" w:rsidRPr="00877961" w:rsidRDefault="002751DC" w:rsidP="002751DC">
      <w:pPr>
        <w:spacing w:before="0" w:after="0"/>
        <w:jc w:val="right"/>
        <w:rPr>
          <w:rFonts w:ascii="Arial" w:hAnsi="Arial" w:cs="Arial"/>
          <w:bCs/>
        </w:rPr>
      </w:pPr>
      <w:r w:rsidRPr="00877961">
        <w:rPr>
          <w:rFonts w:ascii="Arial" w:hAnsi="Arial" w:cs="Arial"/>
          <w:b/>
        </w:rPr>
        <w:t>Date Created</w:t>
      </w:r>
      <w:r w:rsidRPr="00877961">
        <w:rPr>
          <w:rFonts w:ascii="Arial" w:hAnsi="Arial" w:cs="Arial"/>
          <w:bCs/>
        </w:rPr>
        <w:t xml:space="preserve">: </w:t>
      </w:r>
      <w:bookmarkStart w:id="0" w:name="_Hlk21334672"/>
      <w:r w:rsidR="00131D6F">
        <w:rPr>
          <w:rFonts w:ascii="Arial" w:hAnsi="Arial" w:cs="Arial"/>
          <w:bCs/>
        </w:rPr>
        <w:t>October</w:t>
      </w:r>
      <w:r w:rsidR="00864461">
        <w:rPr>
          <w:rFonts w:ascii="Arial" w:hAnsi="Arial" w:cs="Arial"/>
          <w:bCs/>
        </w:rPr>
        <w:t xml:space="preserve"> </w:t>
      </w:r>
      <w:r w:rsidR="00131D6F">
        <w:rPr>
          <w:rFonts w:ascii="Arial" w:hAnsi="Arial" w:cs="Arial"/>
          <w:bCs/>
        </w:rPr>
        <w:t>4</w:t>
      </w:r>
      <w:r w:rsidR="00864461">
        <w:rPr>
          <w:rFonts w:ascii="Arial" w:hAnsi="Arial" w:cs="Arial"/>
          <w:bCs/>
        </w:rPr>
        <w:t>, 2019</w:t>
      </w:r>
      <w:bookmarkEnd w:id="0"/>
      <w:r w:rsidR="004E2036">
        <w:rPr>
          <w:rFonts w:ascii="Arial" w:hAnsi="Arial" w:cs="Arial"/>
          <w:bCs/>
        </w:rPr>
        <w:fldChar w:fldCharType="begin"/>
      </w:r>
      <w:r w:rsidR="004E2036">
        <w:rPr>
          <w:rFonts w:ascii="Arial" w:hAnsi="Arial" w:cs="Arial"/>
          <w:bCs/>
        </w:rPr>
        <w:instrText xml:space="preserve"> CREATEDATE  \@ "MMMM d, yyyy"  \* MERGEFORMAT </w:instrText>
      </w:r>
      <w:r w:rsidR="004E2036">
        <w:rPr>
          <w:rFonts w:ascii="Arial" w:hAnsi="Arial" w:cs="Arial"/>
          <w:bCs/>
        </w:rPr>
        <w:fldChar w:fldCharType="end"/>
      </w:r>
    </w:p>
    <w:p w14:paraId="651918AF" w14:textId="5B068697" w:rsidR="002751DC" w:rsidRDefault="002751DC" w:rsidP="002751DC">
      <w:pPr>
        <w:spacing w:before="0" w:after="0"/>
        <w:jc w:val="right"/>
        <w:rPr>
          <w:rFonts w:ascii="Arial" w:hAnsi="Arial" w:cs="Arial"/>
          <w:bCs/>
        </w:rPr>
      </w:pPr>
      <w:r w:rsidRPr="00877961">
        <w:rPr>
          <w:rFonts w:ascii="Arial" w:hAnsi="Arial" w:cs="Arial"/>
          <w:b/>
        </w:rPr>
        <w:t>Date Last Modified</w:t>
      </w:r>
      <w:r w:rsidRPr="00877961">
        <w:rPr>
          <w:rFonts w:ascii="Arial" w:hAnsi="Arial" w:cs="Arial"/>
          <w:bCs/>
        </w:rPr>
        <w:t xml:space="preserve">: </w:t>
      </w:r>
      <w:r w:rsidR="004E2036">
        <w:rPr>
          <w:rFonts w:ascii="Arial" w:hAnsi="Arial" w:cs="Arial"/>
          <w:bCs/>
        </w:rPr>
        <w:fldChar w:fldCharType="begin"/>
      </w:r>
      <w:r w:rsidR="004E2036">
        <w:rPr>
          <w:rFonts w:ascii="Arial" w:hAnsi="Arial" w:cs="Arial"/>
          <w:bCs/>
        </w:rPr>
        <w:instrText xml:space="preserve"> SAVEDATE  \@ "MMMM d, yyyy"  \* MERGEFORMAT </w:instrText>
      </w:r>
      <w:r w:rsidR="004E2036">
        <w:rPr>
          <w:rFonts w:ascii="Arial" w:hAnsi="Arial" w:cs="Arial"/>
          <w:bCs/>
        </w:rPr>
        <w:fldChar w:fldCharType="separate"/>
      </w:r>
      <w:r w:rsidR="000602BB">
        <w:rPr>
          <w:rFonts w:ascii="Arial" w:hAnsi="Arial" w:cs="Arial"/>
          <w:bCs/>
          <w:noProof/>
        </w:rPr>
        <w:t>October 7, 2019</w:t>
      </w:r>
      <w:r w:rsidR="004E2036">
        <w:rPr>
          <w:rFonts w:ascii="Arial" w:hAnsi="Arial" w:cs="Arial"/>
          <w:bCs/>
        </w:rPr>
        <w:fldChar w:fldCharType="end"/>
      </w:r>
    </w:p>
    <w:p w14:paraId="0ED4D322" w14:textId="77777777" w:rsidR="00ED7D67" w:rsidRDefault="00ED7D6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15B485DD" w14:textId="77777777" w:rsidR="002751DC" w:rsidRDefault="002751DC" w:rsidP="002751DC">
      <w:pPr>
        <w:spacing w:before="0" w:after="0"/>
        <w:jc w:val="right"/>
        <w:rPr>
          <w:rFonts w:ascii="Arial" w:hAnsi="Arial" w:cs="Arial"/>
          <w:bCs/>
        </w:rPr>
      </w:pPr>
    </w:p>
    <w:p w14:paraId="49801FD7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  <w:r w:rsidRPr="00877961">
        <w:rPr>
          <w:rFonts w:ascii="Arial" w:hAnsi="Arial" w:cs="Arial"/>
          <w:b/>
          <w:bCs/>
        </w:rPr>
        <w:t>Document Purpose</w:t>
      </w:r>
    </w:p>
    <w:p w14:paraId="5352498E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p w14:paraId="16DCAD3F" w14:textId="3EA91051" w:rsidR="00BB5788" w:rsidRPr="00877961" w:rsidRDefault="00ED7D67" w:rsidP="00BB5788">
      <w:pPr>
        <w:spacing w:before="0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purpose of this document is to provide</w:t>
      </w:r>
      <w:r w:rsidR="00CA2825">
        <w:rPr>
          <w:rFonts w:ascii="Arial" w:hAnsi="Arial" w:cs="Arial"/>
        </w:rPr>
        <w:t xml:space="preserve"> content authors with</w:t>
      </w:r>
      <w:r>
        <w:rPr>
          <w:rFonts w:ascii="Arial" w:hAnsi="Arial" w:cs="Arial"/>
        </w:rPr>
        <w:t xml:space="preserve"> an insight on </w:t>
      </w:r>
      <w:r w:rsidR="007D3794">
        <w:rPr>
          <w:rFonts w:ascii="Arial" w:hAnsi="Arial" w:cs="Arial"/>
        </w:rPr>
        <w:t xml:space="preserve">configuring </w:t>
      </w:r>
      <w:r w:rsidR="00FF5812">
        <w:rPr>
          <w:rFonts w:ascii="Arial" w:hAnsi="Arial" w:cs="Arial"/>
        </w:rPr>
        <w:t xml:space="preserve">Avalara Tax Plugin and </w:t>
      </w:r>
      <w:r w:rsidR="007D3794">
        <w:rPr>
          <w:rFonts w:ascii="Arial" w:hAnsi="Arial" w:cs="Arial"/>
        </w:rPr>
        <w:t>related commerce content</w:t>
      </w:r>
    </w:p>
    <w:p w14:paraId="2AEF0981" w14:textId="77777777" w:rsidR="00BB5788" w:rsidRPr="00877961" w:rsidRDefault="00BB5788" w:rsidP="00BB5788">
      <w:pPr>
        <w:spacing w:before="0" w:after="0"/>
        <w:jc w:val="both"/>
        <w:rPr>
          <w:rFonts w:ascii="Arial" w:hAnsi="Arial" w:cs="Arial"/>
        </w:rPr>
      </w:pPr>
    </w:p>
    <w:p w14:paraId="2F4C5582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p w14:paraId="1E79262F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  <w:r w:rsidRPr="00877961">
        <w:rPr>
          <w:rFonts w:ascii="Arial" w:hAnsi="Arial" w:cs="Arial"/>
          <w:b/>
          <w:bCs/>
        </w:rPr>
        <w:t>Document Approvers</w:t>
      </w:r>
    </w:p>
    <w:p w14:paraId="28BA9744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2"/>
        <w:gridCol w:w="4389"/>
        <w:gridCol w:w="2097"/>
      </w:tblGrid>
      <w:tr w:rsidR="00BB5788" w:rsidRPr="00877961" w14:paraId="33261694" w14:textId="77777777" w:rsidTr="002E48DF">
        <w:trPr>
          <w:trHeight w:val="350"/>
        </w:trPr>
        <w:tc>
          <w:tcPr>
            <w:tcW w:w="3072" w:type="dxa"/>
            <w:shd w:val="clear" w:color="auto" w:fill="404040"/>
            <w:vAlign w:val="center"/>
          </w:tcPr>
          <w:p w14:paraId="1949DC67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389" w:type="dxa"/>
            <w:shd w:val="clear" w:color="auto" w:fill="404040"/>
            <w:vAlign w:val="center"/>
          </w:tcPr>
          <w:p w14:paraId="419926F2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Project Role</w:t>
            </w:r>
          </w:p>
        </w:tc>
        <w:tc>
          <w:tcPr>
            <w:tcW w:w="2097" w:type="dxa"/>
            <w:shd w:val="clear" w:color="auto" w:fill="404040"/>
            <w:vAlign w:val="center"/>
          </w:tcPr>
          <w:p w14:paraId="2B77EF5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Approval Date &amp; Method</w:t>
            </w:r>
          </w:p>
        </w:tc>
      </w:tr>
      <w:tr w:rsidR="00BB5788" w:rsidRPr="00877961" w14:paraId="7DDD7E30" w14:textId="77777777" w:rsidTr="002E48DF">
        <w:tc>
          <w:tcPr>
            <w:tcW w:w="3072" w:type="dxa"/>
          </w:tcPr>
          <w:p w14:paraId="573CFF29" w14:textId="77777777" w:rsidR="00BB5788" w:rsidRPr="00877961" w:rsidRDefault="00BB5788" w:rsidP="00ED7D67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4389" w:type="dxa"/>
          </w:tcPr>
          <w:p w14:paraId="5A15A81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097" w:type="dxa"/>
          </w:tcPr>
          <w:p w14:paraId="0BDECFFB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BB5788" w:rsidRPr="00877961" w14:paraId="2E2ECAA0" w14:textId="77777777" w:rsidTr="002E48DF">
        <w:tc>
          <w:tcPr>
            <w:tcW w:w="3072" w:type="dxa"/>
          </w:tcPr>
          <w:p w14:paraId="353EE582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9" w:type="dxa"/>
          </w:tcPr>
          <w:p w14:paraId="48F77F9F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7" w:type="dxa"/>
          </w:tcPr>
          <w:p w14:paraId="59E7D6F8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5788" w:rsidRPr="00877961" w14:paraId="42C9629F" w14:textId="77777777" w:rsidTr="002E48DF">
        <w:tc>
          <w:tcPr>
            <w:tcW w:w="3072" w:type="dxa"/>
          </w:tcPr>
          <w:p w14:paraId="5420307E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9" w:type="dxa"/>
          </w:tcPr>
          <w:p w14:paraId="71F13FD7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7" w:type="dxa"/>
          </w:tcPr>
          <w:p w14:paraId="4F2B14C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5788" w:rsidRPr="00877961" w14:paraId="54438448" w14:textId="77777777" w:rsidTr="002E48DF">
        <w:tc>
          <w:tcPr>
            <w:tcW w:w="3072" w:type="dxa"/>
          </w:tcPr>
          <w:p w14:paraId="42D9546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9" w:type="dxa"/>
          </w:tcPr>
          <w:p w14:paraId="26883A81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7" w:type="dxa"/>
          </w:tcPr>
          <w:p w14:paraId="53393217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D369586" w14:textId="77777777" w:rsidR="00BB5788" w:rsidRPr="00877961" w:rsidRDefault="00BB5788" w:rsidP="00BB5788">
      <w:pPr>
        <w:spacing w:before="0" w:after="0"/>
        <w:rPr>
          <w:rFonts w:ascii="Arial" w:hAnsi="Arial" w:cs="Arial"/>
          <w:i/>
          <w:iCs/>
          <w:sz w:val="18"/>
          <w:szCs w:val="18"/>
        </w:rPr>
      </w:pPr>
    </w:p>
    <w:p w14:paraId="72130793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p w14:paraId="5F1680B2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  <w:r w:rsidRPr="00877961">
        <w:rPr>
          <w:rFonts w:ascii="Arial" w:hAnsi="Arial" w:cs="Arial"/>
          <w:b/>
          <w:bCs/>
        </w:rPr>
        <w:t>Document Contributors</w:t>
      </w:r>
    </w:p>
    <w:p w14:paraId="7D5414E3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6513"/>
      </w:tblGrid>
      <w:tr w:rsidR="00BB5788" w:rsidRPr="00877961" w14:paraId="4F7B0ACB" w14:textId="77777777" w:rsidTr="002E48DF">
        <w:trPr>
          <w:trHeight w:val="350"/>
        </w:trPr>
        <w:tc>
          <w:tcPr>
            <w:tcW w:w="2899" w:type="dxa"/>
            <w:shd w:val="clear" w:color="auto" w:fill="404040"/>
            <w:vAlign w:val="center"/>
          </w:tcPr>
          <w:p w14:paraId="1DB23BB5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6677" w:type="dxa"/>
            <w:shd w:val="clear" w:color="auto" w:fill="404040"/>
            <w:vAlign w:val="center"/>
          </w:tcPr>
          <w:p w14:paraId="59A95051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Project Role</w:t>
            </w:r>
          </w:p>
        </w:tc>
      </w:tr>
      <w:tr w:rsidR="00BB5788" w:rsidRPr="00877961" w14:paraId="3827473D" w14:textId="77777777" w:rsidTr="002E48DF">
        <w:tc>
          <w:tcPr>
            <w:tcW w:w="2899" w:type="dxa"/>
          </w:tcPr>
          <w:p w14:paraId="3E59DFA5" w14:textId="77777777" w:rsidR="00BB5788" w:rsidRPr="00877961" w:rsidRDefault="00BB5788" w:rsidP="00BB5788">
            <w:pPr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7" w:type="dxa"/>
          </w:tcPr>
          <w:p w14:paraId="18E584E0" w14:textId="77777777" w:rsidR="00BB5788" w:rsidRPr="00877961" w:rsidRDefault="00BB5788" w:rsidP="00BB5788">
            <w:pPr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5788" w:rsidRPr="00877961" w14:paraId="2045CECB" w14:textId="77777777" w:rsidTr="002E48DF">
        <w:tc>
          <w:tcPr>
            <w:tcW w:w="2899" w:type="dxa"/>
          </w:tcPr>
          <w:p w14:paraId="55E4BC09" w14:textId="77777777" w:rsidR="00BB5788" w:rsidRDefault="00BB5788" w:rsidP="00BB5788">
            <w:pPr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7" w:type="dxa"/>
          </w:tcPr>
          <w:p w14:paraId="430E8D0C" w14:textId="77777777" w:rsidR="00BB5788" w:rsidRDefault="00BB5788" w:rsidP="00BB5788">
            <w:pPr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0404" w:rsidRPr="00877961" w14:paraId="16AAD331" w14:textId="77777777" w:rsidTr="002E48DF">
        <w:tc>
          <w:tcPr>
            <w:tcW w:w="2899" w:type="dxa"/>
          </w:tcPr>
          <w:p w14:paraId="311AF586" w14:textId="77777777" w:rsidR="00710404" w:rsidRDefault="00710404" w:rsidP="00710404">
            <w:pPr>
              <w:tabs>
                <w:tab w:val="left" w:pos="1905"/>
              </w:tabs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7" w:type="dxa"/>
          </w:tcPr>
          <w:p w14:paraId="7249DCDC" w14:textId="77777777" w:rsidR="00710404" w:rsidRDefault="00710404" w:rsidP="00BB5788">
            <w:pPr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5107" w:rsidRPr="00877961" w14:paraId="55044C4A" w14:textId="77777777" w:rsidTr="002E48DF">
        <w:tc>
          <w:tcPr>
            <w:tcW w:w="2899" w:type="dxa"/>
          </w:tcPr>
          <w:p w14:paraId="3274CE9A" w14:textId="77777777" w:rsidR="00F15107" w:rsidRDefault="00F15107" w:rsidP="00710404">
            <w:pPr>
              <w:tabs>
                <w:tab w:val="left" w:pos="1905"/>
              </w:tabs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7" w:type="dxa"/>
          </w:tcPr>
          <w:p w14:paraId="4626AE94" w14:textId="77777777" w:rsidR="00F15107" w:rsidRDefault="00F15107" w:rsidP="00BB5788">
            <w:pPr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0EF9BA3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</w:p>
    <w:p w14:paraId="23326D25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</w:p>
    <w:p w14:paraId="6091EF5E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  <w:r w:rsidRPr="00877961">
        <w:rPr>
          <w:rFonts w:ascii="Arial" w:hAnsi="Arial" w:cs="Arial"/>
          <w:b/>
          <w:bCs/>
        </w:rPr>
        <w:t>Version History</w:t>
      </w:r>
    </w:p>
    <w:p w14:paraId="5998DB90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6"/>
        <w:gridCol w:w="1538"/>
        <w:gridCol w:w="2971"/>
        <w:gridCol w:w="3695"/>
      </w:tblGrid>
      <w:tr w:rsidR="00BB5788" w:rsidRPr="00877961" w14:paraId="06F5FE8B" w14:textId="77777777" w:rsidTr="00131D6F">
        <w:trPr>
          <w:trHeight w:val="350"/>
        </w:trPr>
        <w:tc>
          <w:tcPr>
            <w:tcW w:w="1146" w:type="dxa"/>
            <w:shd w:val="clear" w:color="auto" w:fill="404040"/>
            <w:vAlign w:val="center"/>
          </w:tcPr>
          <w:p w14:paraId="582C0B29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Version #</w:t>
            </w:r>
          </w:p>
        </w:tc>
        <w:tc>
          <w:tcPr>
            <w:tcW w:w="1538" w:type="dxa"/>
            <w:shd w:val="clear" w:color="auto" w:fill="404040"/>
            <w:vAlign w:val="center"/>
          </w:tcPr>
          <w:p w14:paraId="2CB51AA8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Revision Date</w:t>
            </w:r>
          </w:p>
        </w:tc>
        <w:tc>
          <w:tcPr>
            <w:tcW w:w="2971" w:type="dxa"/>
            <w:shd w:val="clear" w:color="auto" w:fill="404040"/>
            <w:vAlign w:val="center"/>
          </w:tcPr>
          <w:p w14:paraId="3ACC750D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Revised By</w:t>
            </w:r>
          </w:p>
        </w:tc>
        <w:tc>
          <w:tcPr>
            <w:tcW w:w="3695" w:type="dxa"/>
            <w:shd w:val="clear" w:color="auto" w:fill="404040"/>
            <w:vAlign w:val="center"/>
          </w:tcPr>
          <w:p w14:paraId="50B33B47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Change Descriptions</w:t>
            </w:r>
          </w:p>
        </w:tc>
      </w:tr>
      <w:tr w:rsidR="00BB5788" w:rsidRPr="00877961" w14:paraId="7863759E" w14:textId="77777777" w:rsidTr="00131D6F">
        <w:tc>
          <w:tcPr>
            <w:tcW w:w="1146" w:type="dxa"/>
          </w:tcPr>
          <w:p w14:paraId="2632D59E" w14:textId="77777777" w:rsidR="00BB5788" w:rsidRPr="00877961" w:rsidRDefault="00D722B7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1.0</w:t>
            </w:r>
          </w:p>
        </w:tc>
        <w:tc>
          <w:tcPr>
            <w:tcW w:w="1538" w:type="dxa"/>
          </w:tcPr>
          <w:p w14:paraId="0739CDF1" w14:textId="77777777" w:rsidR="00BB5788" w:rsidRPr="00877961" w:rsidRDefault="00C87C53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4</w:t>
            </w:r>
            <w:r w:rsidR="00D722B7">
              <w:rPr>
                <w:rFonts w:ascii="Arial" w:hAnsi="Arial" w:cs="Arial"/>
                <w:iCs/>
                <w:sz w:val="18"/>
                <w:szCs w:val="18"/>
              </w:rPr>
              <w:t>/1/201</w:t>
            </w:r>
            <w:r>
              <w:rPr>
                <w:rFonts w:ascii="Arial" w:hAnsi="Arial" w:cs="Arial"/>
                <w:iCs/>
                <w:sz w:val="18"/>
                <w:szCs w:val="18"/>
              </w:rPr>
              <w:t>9</w:t>
            </w:r>
          </w:p>
        </w:tc>
        <w:tc>
          <w:tcPr>
            <w:tcW w:w="2971" w:type="dxa"/>
          </w:tcPr>
          <w:p w14:paraId="4F9E4B3A" w14:textId="77777777" w:rsidR="00BB5788" w:rsidRPr="00877961" w:rsidRDefault="00C87C53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Balaji &amp; Ola</w:t>
            </w:r>
          </w:p>
        </w:tc>
        <w:tc>
          <w:tcPr>
            <w:tcW w:w="3695" w:type="dxa"/>
          </w:tcPr>
          <w:p w14:paraId="06B8BE26" w14:textId="77777777" w:rsidR="00BB5788" w:rsidRPr="00877961" w:rsidRDefault="00ED7D67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Document created</w:t>
            </w:r>
            <w:r w:rsidR="00BB5788" w:rsidRPr="00877961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</w:tc>
      </w:tr>
      <w:tr w:rsidR="00131D6F" w:rsidRPr="00877961" w14:paraId="0E3F37D4" w14:textId="77777777" w:rsidTr="00131D6F">
        <w:tc>
          <w:tcPr>
            <w:tcW w:w="1146" w:type="dxa"/>
          </w:tcPr>
          <w:p w14:paraId="1AA428FC" w14:textId="3F9BA3FC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2.0</w:t>
            </w:r>
          </w:p>
        </w:tc>
        <w:tc>
          <w:tcPr>
            <w:tcW w:w="1538" w:type="dxa"/>
          </w:tcPr>
          <w:p w14:paraId="26C50552" w14:textId="13211115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10/4/2019</w:t>
            </w:r>
          </w:p>
        </w:tc>
        <w:tc>
          <w:tcPr>
            <w:tcW w:w="2971" w:type="dxa"/>
          </w:tcPr>
          <w:p w14:paraId="6F69CFFC" w14:textId="33455891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Balaji &amp; Ola</w:t>
            </w:r>
          </w:p>
        </w:tc>
        <w:tc>
          <w:tcPr>
            <w:tcW w:w="3695" w:type="dxa"/>
          </w:tcPr>
          <w:p w14:paraId="495CF566" w14:textId="52798A0C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9.1.1 Release</w:t>
            </w:r>
          </w:p>
        </w:tc>
      </w:tr>
      <w:tr w:rsidR="00131D6F" w:rsidRPr="00877961" w14:paraId="3119A0DD" w14:textId="77777777" w:rsidTr="00131D6F">
        <w:tc>
          <w:tcPr>
            <w:tcW w:w="1146" w:type="dxa"/>
          </w:tcPr>
          <w:p w14:paraId="2A4D7777" w14:textId="77777777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538" w:type="dxa"/>
          </w:tcPr>
          <w:p w14:paraId="78ECD396" w14:textId="77777777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971" w:type="dxa"/>
          </w:tcPr>
          <w:p w14:paraId="307E2D03" w14:textId="77777777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3695" w:type="dxa"/>
          </w:tcPr>
          <w:p w14:paraId="739187F4" w14:textId="77777777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131D6F" w:rsidRPr="00877961" w14:paraId="65590D71" w14:textId="77777777" w:rsidTr="00131D6F">
        <w:tc>
          <w:tcPr>
            <w:tcW w:w="1146" w:type="dxa"/>
          </w:tcPr>
          <w:p w14:paraId="3F3D16A0" w14:textId="77777777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538" w:type="dxa"/>
          </w:tcPr>
          <w:p w14:paraId="2599D7E3" w14:textId="77777777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971" w:type="dxa"/>
          </w:tcPr>
          <w:p w14:paraId="19FBD830" w14:textId="77777777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3695" w:type="dxa"/>
          </w:tcPr>
          <w:p w14:paraId="6DA1702B" w14:textId="77777777" w:rsidR="00131D6F" w:rsidRPr="003449F9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</w:tbl>
    <w:p w14:paraId="24659094" w14:textId="77777777" w:rsidR="00BB5788" w:rsidRPr="00877961" w:rsidRDefault="00BB5788" w:rsidP="00BB5788">
      <w:pPr>
        <w:pBdr>
          <w:bottom w:val="single" w:sz="4" w:space="0" w:color="auto"/>
        </w:pBdr>
        <w:spacing w:before="0" w:after="0"/>
        <w:rPr>
          <w:rFonts w:ascii="Arial" w:hAnsi="Arial" w:cs="Arial"/>
          <w:b/>
          <w:bCs/>
        </w:rPr>
      </w:pPr>
    </w:p>
    <w:p w14:paraId="67684026" w14:textId="77777777" w:rsidR="00BB5788" w:rsidRPr="00877961" w:rsidRDefault="00BB5788" w:rsidP="00BB5788">
      <w:pPr>
        <w:pBdr>
          <w:bottom w:val="single" w:sz="4" w:space="0" w:color="auto"/>
        </w:pBdr>
        <w:spacing w:before="0" w:after="0"/>
        <w:rPr>
          <w:rFonts w:ascii="Arial" w:hAnsi="Arial" w:cs="Arial"/>
          <w:b/>
          <w:bCs/>
        </w:rPr>
      </w:pPr>
    </w:p>
    <w:p w14:paraId="2571EF76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  <w:r w:rsidRPr="00877961">
        <w:rPr>
          <w:rFonts w:ascii="Arial" w:hAnsi="Arial" w:cs="Arial"/>
          <w:b/>
          <w:bCs/>
        </w:rPr>
        <w:t>Version History – Post Approval</w:t>
      </w:r>
    </w:p>
    <w:p w14:paraId="1EFC4CCC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239"/>
        <w:gridCol w:w="1565"/>
        <w:gridCol w:w="1708"/>
        <w:gridCol w:w="3700"/>
      </w:tblGrid>
      <w:tr w:rsidR="00BB5788" w:rsidRPr="00877961" w14:paraId="70E2AE2F" w14:textId="77777777" w:rsidTr="002E48DF">
        <w:trPr>
          <w:trHeight w:val="350"/>
        </w:trPr>
        <w:tc>
          <w:tcPr>
            <w:tcW w:w="1150" w:type="dxa"/>
            <w:shd w:val="clear" w:color="auto" w:fill="404040"/>
            <w:vAlign w:val="center"/>
          </w:tcPr>
          <w:p w14:paraId="501AFA29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Version #</w:t>
            </w:r>
          </w:p>
        </w:tc>
        <w:tc>
          <w:tcPr>
            <w:tcW w:w="1271" w:type="dxa"/>
            <w:shd w:val="clear" w:color="auto" w:fill="404040"/>
            <w:vAlign w:val="center"/>
          </w:tcPr>
          <w:p w14:paraId="35FBDEBF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CC#</w:t>
            </w:r>
          </w:p>
        </w:tc>
        <w:tc>
          <w:tcPr>
            <w:tcW w:w="1594" w:type="dxa"/>
            <w:shd w:val="clear" w:color="auto" w:fill="404040"/>
            <w:vAlign w:val="center"/>
          </w:tcPr>
          <w:p w14:paraId="1A9D15C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Revision Date</w:t>
            </w:r>
          </w:p>
        </w:tc>
        <w:tc>
          <w:tcPr>
            <w:tcW w:w="1746" w:type="dxa"/>
            <w:shd w:val="clear" w:color="auto" w:fill="404040"/>
            <w:vAlign w:val="center"/>
          </w:tcPr>
          <w:p w14:paraId="1759960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Revised By</w:t>
            </w:r>
          </w:p>
        </w:tc>
        <w:tc>
          <w:tcPr>
            <w:tcW w:w="3815" w:type="dxa"/>
            <w:shd w:val="clear" w:color="auto" w:fill="404040"/>
            <w:vAlign w:val="center"/>
          </w:tcPr>
          <w:p w14:paraId="62DDC530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Change Descriptions</w:t>
            </w:r>
          </w:p>
        </w:tc>
      </w:tr>
      <w:tr w:rsidR="00BB5788" w:rsidRPr="00877961" w14:paraId="04D13778" w14:textId="77777777" w:rsidTr="002E48DF">
        <w:tc>
          <w:tcPr>
            <w:tcW w:w="1150" w:type="dxa"/>
          </w:tcPr>
          <w:p w14:paraId="4341228E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271" w:type="dxa"/>
          </w:tcPr>
          <w:p w14:paraId="34D78790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594" w:type="dxa"/>
          </w:tcPr>
          <w:p w14:paraId="4B788151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746" w:type="dxa"/>
          </w:tcPr>
          <w:p w14:paraId="6905F0BE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3815" w:type="dxa"/>
          </w:tcPr>
          <w:p w14:paraId="23F18D94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BB5788" w:rsidRPr="00877961" w14:paraId="1563B48B" w14:textId="77777777" w:rsidTr="002E48DF">
        <w:tc>
          <w:tcPr>
            <w:tcW w:w="1150" w:type="dxa"/>
          </w:tcPr>
          <w:p w14:paraId="69499BC2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7E93EE9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4" w:type="dxa"/>
          </w:tcPr>
          <w:p w14:paraId="5A1F5DE4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14:paraId="0061C73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</w:tcPr>
          <w:p w14:paraId="4224B5E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D11F4E4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p w14:paraId="24EC91BE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  <w:r w:rsidRPr="00877961">
        <w:rPr>
          <w:rFonts w:ascii="Arial" w:hAnsi="Arial" w:cs="Arial"/>
          <w:b/>
          <w:bCs/>
        </w:rPr>
        <w:t>Glossary of Terms</w:t>
      </w:r>
    </w:p>
    <w:p w14:paraId="229FE15E" w14:textId="77777777" w:rsidR="00BB5788" w:rsidRPr="00877961" w:rsidRDefault="00BB5788" w:rsidP="00BB5788">
      <w:pPr>
        <w:spacing w:before="0" w:after="0"/>
        <w:rPr>
          <w:rFonts w:ascii="Arial" w:hAnsi="Arial" w:cs="Arial"/>
          <w:sz w:val="18"/>
          <w:szCs w:val="18"/>
        </w:rPr>
      </w:pPr>
    </w:p>
    <w:p w14:paraId="6A95A797" w14:textId="77777777" w:rsidR="00BB5788" w:rsidRPr="00877961" w:rsidRDefault="00BB5788" w:rsidP="00BB5788">
      <w:pPr>
        <w:spacing w:before="0" w:after="0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0"/>
        <w:gridCol w:w="6460"/>
      </w:tblGrid>
      <w:tr w:rsidR="00BB5788" w:rsidRPr="00877961" w14:paraId="5D4FB5F1" w14:textId="77777777" w:rsidTr="007C39FC">
        <w:trPr>
          <w:trHeight w:val="350"/>
        </w:trPr>
        <w:tc>
          <w:tcPr>
            <w:tcW w:w="2890" w:type="dxa"/>
            <w:shd w:val="clear" w:color="auto" w:fill="404040"/>
            <w:vAlign w:val="center"/>
          </w:tcPr>
          <w:p w14:paraId="0A4B40E6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Term/Acronym</w:t>
            </w:r>
          </w:p>
        </w:tc>
        <w:tc>
          <w:tcPr>
            <w:tcW w:w="6460" w:type="dxa"/>
            <w:shd w:val="clear" w:color="auto" w:fill="404040"/>
            <w:vAlign w:val="center"/>
          </w:tcPr>
          <w:p w14:paraId="04056065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Definition</w:t>
            </w:r>
          </w:p>
        </w:tc>
      </w:tr>
      <w:tr w:rsidR="00BB5788" w:rsidRPr="00877961" w14:paraId="0E9971D6" w14:textId="77777777" w:rsidTr="007C39FC">
        <w:tc>
          <w:tcPr>
            <w:tcW w:w="2890" w:type="dxa"/>
          </w:tcPr>
          <w:p w14:paraId="5603C1AE" w14:textId="77777777" w:rsidR="00BB5788" w:rsidRPr="00877961" w:rsidRDefault="00D0149D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t>CMS</w:t>
            </w:r>
          </w:p>
        </w:tc>
        <w:tc>
          <w:tcPr>
            <w:tcW w:w="6460" w:type="dxa"/>
          </w:tcPr>
          <w:p w14:paraId="692A15F6" w14:textId="77777777" w:rsidR="00BB5788" w:rsidRPr="00877961" w:rsidRDefault="00D0149D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t>Content Management System</w:t>
            </w:r>
          </w:p>
        </w:tc>
      </w:tr>
      <w:tr w:rsidR="00D0149D" w:rsidRPr="00877961" w14:paraId="03B781FC" w14:textId="77777777" w:rsidTr="007C39FC">
        <w:tc>
          <w:tcPr>
            <w:tcW w:w="2890" w:type="dxa"/>
          </w:tcPr>
          <w:p w14:paraId="2FB0CEB3" w14:textId="77777777" w:rsidR="00D0149D" w:rsidRDefault="00D0149D" w:rsidP="00BB5788">
            <w:pPr>
              <w:spacing w:before="0" w:after="0"/>
            </w:pPr>
            <w:r>
              <w:t>Sitecore</w:t>
            </w:r>
          </w:p>
        </w:tc>
        <w:tc>
          <w:tcPr>
            <w:tcW w:w="6460" w:type="dxa"/>
          </w:tcPr>
          <w:p w14:paraId="2CF66618" w14:textId="77777777" w:rsidR="00D0149D" w:rsidRDefault="00D0149D" w:rsidP="00BB5788">
            <w:pPr>
              <w:spacing w:before="0" w:after="0"/>
            </w:pPr>
            <w:r>
              <w:t>Web Content Management System</w:t>
            </w:r>
          </w:p>
        </w:tc>
      </w:tr>
      <w:tr w:rsidR="00D0149D" w:rsidRPr="00877961" w14:paraId="2DB96A3F" w14:textId="77777777" w:rsidTr="007C39FC">
        <w:tc>
          <w:tcPr>
            <w:tcW w:w="2890" w:type="dxa"/>
          </w:tcPr>
          <w:p w14:paraId="32025D2A" w14:textId="77777777" w:rsidR="00D0149D" w:rsidRDefault="00D0149D" w:rsidP="00BB5788">
            <w:pPr>
              <w:spacing w:before="0" w:after="0"/>
            </w:pPr>
            <w:r>
              <w:t>Item</w:t>
            </w:r>
          </w:p>
        </w:tc>
        <w:tc>
          <w:tcPr>
            <w:tcW w:w="6460" w:type="dxa"/>
          </w:tcPr>
          <w:p w14:paraId="1FBCEC13" w14:textId="77777777" w:rsidR="00D0149D" w:rsidRDefault="00D0149D" w:rsidP="00BB5788">
            <w:pPr>
              <w:spacing w:before="0" w:after="0"/>
            </w:pPr>
            <w:r w:rsidRPr="00D0149D">
              <w:t>Items are the basic building blocks of your Sitecore website</w:t>
            </w:r>
          </w:p>
        </w:tc>
      </w:tr>
    </w:tbl>
    <w:p w14:paraId="3D2DC875" w14:textId="77777777" w:rsidR="00BB5788" w:rsidRDefault="00BB5788" w:rsidP="00BB5788"/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10665367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B8F695" w14:textId="14D3E372" w:rsidR="00B13953" w:rsidRDefault="00B13953">
          <w:pPr>
            <w:pStyle w:val="TOCHeading"/>
          </w:pPr>
          <w:r>
            <w:t>Table of Contents</w:t>
          </w:r>
        </w:p>
        <w:p w14:paraId="26DEEC85" w14:textId="56CB80C5" w:rsidR="00A86D6A" w:rsidRDefault="00B13953">
          <w:pPr>
            <w:pStyle w:val="TOC1"/>
            <w:rPr>
              <w:b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6620" w:history="1">
            <w:r w:rsidR="00A86D6A" w:rsidRPr="00F96FEC">
              <w:rPr>
                <w:rStyle w:val="Hyperlink"/>
                <w:rFonts w:ascii="Segoe UI" w:hAnsi="Segoe UI" w:cs="Segoe UI"/>
              </w:rPr>
              <w:t>2</w:t>
            </w:r>
            <w:r w:rsidR="00A86D6A">
              <w:rPr>
                <w:b w:val="0"/>
                <w:sz w:val="22"/>
                <w:szCs w:val="22"/>
                <w:lang w:bidi="ar-SA"/>
              </w:rPr>
              <w:tab/>
            </w:r>
            <w:r w:rsidR="00A86D6A" w:rsidRPr="00F96FEC">
              <w:rPr>
                <w:rStyle w:val="Hyperlink"/>
                <w:rFonts w:ascii="Segoe UI" w:hAnsi="Segoe UI" w:cs="Segoe UI"/>
              </w:rPr>
              <w:t>How to Install</w:t>
            </w:r>
            <w:r w:rsidR="00A86D6A">
              <w:rPr>
                <w:webHidden/>
              </w:rPr>
              <w:tab/>
            </w:r>
            <w:r w:rsidR="00A86D6A">
              <w:rPr>
                <w:webHidden/>
              </w:rPr>
              <w:fldChar w:fldCharType="begin"/>
            </w:r>
            <w:r w:rsidR="00A86D6A">
              <w:rPr>
                <w:webHidden/>
              </w:rPr>
              <w:instrText xml:space="preserve"> PAGEREF _Toc21096620 \h </w:instrText>
            </w:r>
            <w:r w:rsidR="00A86D6A">
              <w:rPr>
                <w:webHidden/>
              </w:rPr>
            </w:r>
            <w:r w:rsidR="00A86D6A">
              <w:rPr>
                <w:webHidden/>
              </w:rPr>
              <w:fldChar w:fldCharType="separate"/>
            </w:r>
            <w:r w:rsidR="00A86D6A">
              <w:rPr>
                <w:webHidden/>
              </w:rPr>
              <w:t>3</w:t>
            </w:r>
            <w:r w:rsidR="00A86D6A">
              <w:rPr>
                <w:webHidden/>
              </w:rPr>
              <w:fldChar w:fldCharType="end"/>
            </w:r>
          </w:hyperlink>
        </w:p>
        <w:p w14:paraId="5124849B" w14:textId="40D4973B" w:rsidR="00A86D6A" w:rsidRDefault="00775F3C">
          <w:pPr>
            <w:pStyle w:val="TOC1"/>
            <w:rPr>
              <w:b w:val="0"/>
              <w:sz w:val="22"/>
              <w:szCs w:val="22"/>
              <w:lang w:bidi="ar-SA"/>
            </w:rPr>
          </w:pPr>
          <w:hyperlink w:anchor="_Toc21096621" w:history="1">
            <w:r w:rsidR="00A86D6A" w:rsidRPr="00F96FEC">
              <w:rPr>
                <w:rStyle w:val="Hyperlink"/>
              </w:rPr>
              <w:t>3</w:t>
            </w:r>
            <w:r w:rsidR="00A86D6A">
              <w:rPr>
                <w:b w:val="0"/>
                <w:sz w:val="22"/>
                <w:szCs w:val="22"/>
                <w:lang w:bidi="ar-SA"/>
              </w:rPr>
              <w:tab/>
            </w:r>
            <w:r w:rsidR="00A86D6A" w:rsidRPr="00F96FEC">
              <w:rPr>
                <w:rStyle w:val="Hyperlink"/>
              </w:rPr>
              <w:t>Installing Sitecore frontend package</w:t>
            </w:r>
            <w:r w:rsidR="00A86D6A">
              <w:rPr>
                <w:webHidden/>
              </w:rPr>
              <w:tab/>
            </w:r>
            <w:r w:rsidR="00A86D6A">
              <w:rPr>
                <w:webHidden/>
              </w:rPr>
              <w:fldChar w:fldCharType="begin"/>
            </w:r>
            <w:r w:rsidR="00A86D6A">
              <w:rPr>
                <w:webHidden/>
              </w:rPr>
              <w:instrText xml:space="preserve"> PAGEREF _Toc21096621 \h </w:instrText>
            </w:r>
            <w:r w:rsidR="00A86D6A">
              <w:rPr>
                <w:webHidden/>
              </w:rPr>
            </w:r>
            <w:r w:rsidR="00A86D6A">
              <w:rPr>
                <w:webHidden/>
              </w:rPr>
              <w:fldChar w:fldCharType="separate"/>
            </w:r>
            <w:r w:rsidR="00A86D6A">
              <w:rPr>
                <w:webHidden/>
              </w:rPr>
              <w:t>4</w:t>
            </w:r>
            <w:r w:rsidR="00A86D6A">
              <w:rPr>
                <w:webHidden/>
              </w:rPr>
              <w:fldChar w:fldCharType="end"/>
            </w:r>
          </w:hyperlink>
        </w:p>
        <w:p w14:paraId="0100036E" w14:textId="4153ABD8" w:rsidR="00A86D6A" w:rsidRDefault="00775F3C">
          <w:pPr>
            <w:pStyle w:val="TOC1"/>
            <w:rPr>
              <w:b w:val="0"/>
              <w:sz w:val="22"/>
              <w:szCs w:val="22"/>
              <w:lang w:bidi="ar-SA"/>
            </w:rPr>
          </w:pPr>
          <w:hyperlink w:anchor="_Toc21096622" w:history="1">
            <w:r w:rsidR="00A86D6A" w:rsidRPr="00F96FEC">
              <w:rPr>
                <w:rStyle w:val="Hyperlink"/>
              </w:rPr>
              <w:t>4</w:t>
            </w:r>
            <w:r w:rsidR="00A86D6A">
              <w:rPr>
                <w:b w:val="0"/>
                <w:sz w:val="22"/>
                <w:szCs w:val="22"/>
                <w:lang w:bidi="ar-SA"/>
              </w:rPr>
              <w:tab/>
            </w:r>
            <w:r w:rsidR="00A86D6A" w:rsidRPr="00F96FEC">
              <w:rPr>
                <w:rStyle w:val="Hyperlink"/>
              </w:rPr>
              <w:t>Avalara Panel Button</w:t>
            </w:r>
            <w:r w:rsidR="00A86D6A">
              <w:rPr>
                <w:webHidden/>
              </w:rPr>
              <w:tab/>
            </w:r>
            <w:r w:rsidR="00A86D6A">
              <w:rPr>
                <w:webHidden/>
              </w:rPr>
              <w:fldChar w:fldCharType="begin"/>
            </w:r>
            <w:r w:rsidR="00A86D6A">
              <w:rPr>
                <w:webHidden/>
              </w:rPr>
              <w:instrText xml:space="preserve"> PAGEREF _Toc21096622 \h </w:instrText>
            </w:r>
            <w:r w:rsidR="00A86D6A">
              <w:rPr>
                <w:webHidden/>
              </w:rPr>
            </w:r>
            <w:r w:rsidR="00A86D6A">
              <w:rPr>
                <w:webHidden/>
              </w:rPr>
              <w:fldChar w:fldCharType="separate"/>
            </w:r>
            <w:r w:rsidR="00A86D6A">
              <w:rPr>
                <w:webHidden/>
              </w:rPr>
              <w:t>5</w:t>
            </w:r>
            <w:r w:rsidR="00A86D6A">
              <w:rPr>
                <w:webHidden/>
              </w:rPr>
              <w:fldChar w:fldCharType="end"/>
            </w:r>
          </w:hyperlink>
        </w:p>
        <w:p w14:paraId="7890539F" w14:textId="05895133" w:rsidR="00A86D6A" w:rsidRDefault="00775F3C">
          <w:pPr>
            <w:pStyle w:val="TOC1"/>
            <w:rPr>
              <w:b w:val="0"/>
              <w:sz w:val="22"/>
              <w:szCs w:val="22"/>
              <w:lang w:bidi="ar-SA"/>
            </w:rPr>
          </w:pPr>
          <w:hyperlink w:anchor="_Toc21096623" w:history="1">
            <w:r w:rsidR="00A86D6A" w:rsidRPr="00F96FEC">
              <w:rPr>
                <w:rStyle w:val="Hyperlink"/>
              </w:rPr>
              <w:t>5</w:t>
            </w:r>
            <w:r w:rsidR="00A86D6A">
              <w:rPr>
                <w:b w:val="0"/>
                <w:sz w:val="22"/>
                <w:szCs w:val="22"/>
                <w:lang w:bidi="ar-SA"/>
              </w:rPr>
              <w:tab/>
            </w:r>
            <w:r w:rsidR="00A86D6A" w:rsidRPr="00F96FEC">
              <w:rPr>
                <w:rStyle w:val="Hyperlink"/>
              </w:rPr>
              <w:t>Avalara Configuration Panel Form</w:t>
            </w:r>
            <w:r w:rsidR="00A86D6A">
              <w:rPr>
                <w:webHidden/>
              </w:rPr>
              <w:tab/>
            </w:r>
            <w:r w:rsidR="00A86D6A">
              <w:rPr>
                <w:webHidden/>
              </w:rPr>
              <w:fldChar w:fldCharType="begin"/>
            </w:r>
            <w:r w:rsidR="00A86D6A">
              <w:rPr>
                <w:webHidden/>
              </w:rPr>
              <w:instrText xml:space="preserve"> PAGEREF _Toc21096623 \h </w:instrText>
            </w:r>
            <w:r w:rsidR="00A86D6A">
              <w:rPr>
                <w:webHidden/>
              </w:rPr>
            </w:r>
            <w:r w:rsidR="00A86D6A">
              <w:rPr>
                <w:webHidden/>
              </w:rPr>
              <w:fldChar w:fldCharType="separate"/>
            </w:r>
            <w:r w:rsidR="00A86D6A">
              <w:rPr>
                <w:webHidden/>
              </w:rPr>
              <w:t>6</w:t>
            </w:r>
            <w:r w:rsidR="00A86D6A">
              <w:rPr>
                <w:webHidden/>
              </w:rPr>
              <w:fldChar w:fldCharType="end"/>
            </w:r>
          </w:hyperlink>
        </w:p>
        <w:p w14:paraId="53E4F199" w14:textId="1E00C909" w:rsidR="00A86D6A" w:rsidRDefault="00775F3C">
          <w:pPr>
            <w:pStyle w:val="TOC1"/>
            <w:rPr>
              <w:b w:val="0"/>
              <w:sz w:val="22"/>
              <w:szCs w:val="22"/>
              <w:lang w:bidi="ar-SA"/>
            </w:rPr>
          </w:pPr>
          <w:hyperlink w:anchor="_Toc21096624" w:history="1">
            <w:r w:rsidR="00A86D6A" w:rsidRPr="00F96FEC">
              <w:rPr>
                <w:rStyle w:val="Hyperlink"/>
              </w:rPr>
              <w:t>6</w:t>
            </w:r>
            <w:r w:rsidR="00A86D6A">
              <w:rPr>
                <w:b w:val="0"/>
                <w:sz w:val="22"/>
                <w:szCs w:val="22"/>
                <w:lang w:bidi="ar-SA"/>
              </w:rPr>
              <w:tab/>
            </w:r>
            <w:r w:rsidR="00A86D6A" w:rsidRPr="00F96FEC">
              <w:rPr>
                <w:rStyle w:val="Hyperlink"/>
              </w:rPr>
              <w:t>Product Setup</w:t>
            </w:r>
            <w:r w:rsidR="00A86D6A">
              <w:rPr>
                <w:webHidden/>
              </w:rPr>
              <w:tab/>
            </w:r>
            <w:r w:rsidR="00A86D6A">
              <w:rPr>
                <w:webHidden/>
              </w:rPr>
              <w:fldChar w:fldCharType="begin"/>
            </w:r>
            <w:r w:rsidR="00A86D6A">
              <w:rPr>
                <w:webHidden/>
              </w:rPr>
              <w:instrText xml:space="preserve"> PAGEREF _Toc21096624 \h </w:instrText>
            </w:r>
            <w:r w:rsidR="00A86D6A">
              <w:rPr>
                <w:webHidden/>
              </w:rPr>
            </w:r>
            <w:r w:rsidR="00A86D6A">
              <w:rPr>
                <w:webHidden/>
              </w:rPr>
              <w:fldChar w:fldCharType="separate"/>
            </w:r>
            <w:r w:rsidR="00A86D6A">
              <w:rPr>
                <w:webHidden/>
              </w:rPr>
              <w:t>7</w:t>
            </w:r>
            <w:r w:rsidR="00A86D6A">
              <w:rPr>
                <w:webHidden/>
              </w:rPr>
              <w:fldChar w:fldCharType="end"/>
            </w:r>
          </w:hyperlink>
        </w:p>
        <w:p w14:paraId="1115631C" w14:textId="1DA1168C" w:rsidR="00A86D6A" w:rsidRDefault="00775F3C">
          <w:pPr>
            <w:pStyle w:val="TOC1"/>
            <w:rPr>
              <w:b w:val="0"/>
              <w:sz w:val="22"/>
              <w:szCs w:val="22"/>
              <w:lang w:bidi="ar-SA"/>
            </w:rPr>
          </w:pPr>
          <w:hyperlink w:anchor="_Toc21096625" w:history="1">
            <w:r w:rsidR="00A86D6A" w:rsidRPr="00F96FEC">
              <w:rPr>
                <w:rStyle w:val="Hyperlink"/>
              </w:rPr>
              <w:t>7</w:t>
            </w:r>
            <w:r w:rsidR="00A86D6A">
              <w:rPr>
                <w:b w:val="0"/>
                <w:sz w:val="22"/>
                <w:szCs w:val="22"/>
                <w:lang w:bidi="ar-SA"/>
              </w:rPr>
              <w:tab/>
            </w:r>
            <w:r w:rsidR="00A86D6A" w:rsidRPr="00F96FEC">
              <w:rPr>
                <w:rStyle w:val="Hyperlink"/>
              </w:rPr>
              <w:t>Variant Setup</w:t>
            </w:r>
            <w:r w:rsidR="00A86D6A">
              <w:rPr>
                <w:webHidden/>
              </w:rPr>
              <w:tab/>
            </w:r>
            <w:r w:rsidR="00A86D6A">
              <w:rPr>
                <w:webHidden/>
              </w:rPr>
              <w:fldChar w:fldCharType="begin"/>
            </w:r>
            <w:r w:rsidR="00A86D6A">
              <w:rPr>
                <w:webHidden/>
              </w:rPr>
              <w:instrText xml:space="preserve"> PAGEREF _Toc21096625 \h </w:instrText>
            </w:r>
            <w:r w:rsidR="00A86D6A">
              <w:rPr>
                <w:webHidden/>
              </w:rPr>
            </w:r>
            <w:r w:rsidR="00A86D6A">
              <w:rPr>
                <w:webHidden/>
              </w:rPr>
              <w:fldChar w:fldCharType="separate"/>
            </w:r>
            <w:r w:rsidR="00A86D6A">
              <w:rPr>
                <w:webHidden/>
              </w:rPr>
              <w:t>8</w:t>
            </w:r>
            <w:r w:rsidR="00A86D6A">
              <w:rPr>
                <w:webHidden/>
              </w:rPr>
              <w:fldChar w:fldCharType="end"/>
            </w:r>
          </w:hyperlink>
        </w:p>
        <w:p w14:paraId="7C87EB8E" w14:textId="2A2B5B94" w:rsidR="00A86D6A" w:rsidRDefault="00775F3C">
          <w:pPr>
            <w:pStyle w:val="TOC1"/>
            <w:rPr>
              <w:b w:val="0"/>
              <w:sz w:val="22"/>
              <w:szCs w:val="22"/>
              <w:lang w:bidi="ar-SA"/>
            </w:rPr>
          </w:pPr>
          <w:hyperlink w:anchor="_Toc21096626" w:history="1">
            <w:r w:rsidR="00A86D6A" w:rsidRPr="00F96FEC">
              <w:rPr>
                <w:rStyle w:val="Hyperlink"/>
              </w:rPr>
              <w:t>8</w:t>
            </w:r>
            <w:r w:rsidR="00A86D6A">
              <w:rPr>
                <w:b w:val="0"/>
                <w:sz w:val="22"/>
                <w:szCs w:val="22"/>
                <w:lang w:bidi="ar-SA"/>
              </w:rPr>
              <w:tab/>
            </w:r>
            <w:r w:rsidR="00A86D6A" w:rsidRPr="00F96FEC">
              <w:rPr>
                <w:rStyle w:val="Hyperlink"/>
              </w:rPr>
              <w:t>Tax Excempt Customer Setup – Entity Use Code</w:t>
            </w:r>
            <w:r w:rsidR="00A86D6A">
              <w:rPr>
                <w:webHidden/>
              </w:rPr>
              <w:tab/>
            </w:r>
            <w:r w:rsidR="00A86D6A">
              <w:rPr>
                <w:webHidden/>
              </w:rPr>
              <w:fldChar w:fldCharType="begin"/>
            </w:r>
            <w:r w:rsidR="00A86D6A">
              <w:rPr>
                <w:webHidden/>
              </w:rPr>
              <w:instrText xml:space="preserve"> PAGEREF _Toc21096626 \h </w:instrText>
            </w:r>
            <w:r w:rsidR="00A86D6A">
              <w:rPr>
                <w:webHidden/>
              </w:rPr>
            </w:r>
            <w:r w:rsidR="00A86D6A">
              <w:rPr>
                <w:webHidden/>
              </w:rPr>
              <w:fldChar w:fldCharType="separate"/>
            </w:r>
            <w:r w:rsidR="00A86D6A">
              <w:rPr>
                <w:webHidden/>
              </w:rPr>
              <w:t>8</w:t>
            </w:r>
            <w:r w:rsidR="00A86D6A">
              <w:rPr>
                <w:webHidden/>
              </w:rPr>
              <w:fldChar w:fldCharType="end"/>
            </w:r>
          </w:hyperlink>
        </w:p>
        <w:p w14:paraId="0ABF53D5" w14:textId="4A43B80B" w:rsidR="00CB3CAE" w:rsidRPr="00A71AB0" w:rsidRDefault="00B13953">
          <w:r>
            <w:rPr>
              <w:b/>
              <w:bCs/>
              <w:noProof/>
            </w:rPr>
            <w:fldChar w:fldCharType="end"/>
          </w:r>
        </w:p>
      </w:sdtContent>
    </w:sdt>
    <w:p w14:paraId="2DE0BB07" w14:textId="77777777" w:rsidR="00B44644" w:rsidRDefault="00B44644" w:rsidP="000B4968">
      <w:pPr>
        <w:pStyle w:val="Heading1"/>
        <w:rPr>
          <w:rFonts w:ascii="Segoe UI" w:hAnsi="Segoe UI" w:cs="Segoe UI"/>
          <w:color w:val="24292E"/>
        </w:rPr>
      </w:pPr>
      <w:bookmarkStart w:id="1" w:name="_Toc21096620"/>
      <w:r>
        <w:rPr>
          <w:rFonts w:ascii="Segoe UI" w:hAnsi="Segoe UI" w:cs="Segoe UI"/>
          <w:color w:val="24292E"/>
        </w:rPr>
        <w:t>How to Install</w:t>
      </w:r>
      <w:bookmarkEnd w:id="1"/>
    </w:p>
    <w:p w14:paraId="2173BCA8" w14:textId="77777777" w:rsidR="00B44644" w:rsidRPr="00DB1AA3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>Copy the Sitecore.Commerce.Plugin.Avalara project folder to your Sitecore Commerce Engine Solution and add it as a project</w:t>
      </w:r>
    </w:p>
    <w:p w14:paraId="70194CF3" w14:textId="77777777" w:rsidR="00B44644" w:rsidRPr="00DB1AA3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>Add it as a dependency to your Sitecore Commerce Engine Project and deploy your commerce project as usual.</w:t>
      </w:r>
    </w:p>
    <w:p w14:paraId="15A9F0E7" w14:textId="77777777" w:rsidR="00B44644" w:rsidRPr="00DB1AA3" w:rsidRDefault="00B44644" w:rsidP="00B4464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>2a. under Sitecore.Commerce.Engine project, open the file named SitecoreServicesConfigurationExtensions.cs, look for a line with </w:t>
      </w:r>
      <w:r w:rsidRPr="00DB1AA3">
        <w:rPr>
          <w:rStyle w:val="HTMLCode"/>
          <w:rFonts w:asciiTheme="minorHAnsi" w:hAnsiTheme="minorHAnsi" w:cstheme="minorHAnsi"/>
          <w:color w:val="24292E"/>
        </w:rPr>
        <w:t>.Add&lt;CalculateCartTaxBlock&gt;()</w:t>
      </w:r>
      <w:r w:rsidRPr="00DB1AA3">
        <w:rPr>
          <w:rFonts w:asciiTheme="minorHAnsi" w:hAnsiTheme="minorHAnsi" w:cstheme="minorHAnsi"/>
          <w:color w:val="24292E"/>
          <w:sz w:val="20"/>
          <w:szCs w:val="20"/>
        </w:rPr>
        <w:t> after that line, insert a line break and add </w:t>
      </w:r>
      <w:r w:rsidRPr="00DB1AA3">
        <w:rPr>
          <w:rStyle w:val="HTMLCode"/>
          <w:rFonts w:asciiTheme="minorHAnsi" w:hAnsiTheme="minorHAnsi" w:cstheme="minorHAnsi"/>
          <w:color w:val="24292E"/>
        </w:rPr>
        <w:t>.Add&lt;UpdateCartTaxBlock&gt;().After&lt;CalculateCartTaxBlock&gt;()</w:t>
      </w:r>
    </w:p>
    <w:p w14:paraId="50DB4FB4" w14:textId="3D1C2D7C" w:rsidR="00FE6695" w:rsidRPr="00FE6695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ins w:id="2" w:author="ola owolawi" w:date="2019-10-11T16:30:00Z"/>
          <w:rFonts w:asciiTheme="minorHAnsi" w:hAnsiTheme="minorHAnsi" w:cstheme="minorHAnsi"/>
          <w:color w:val="24292E"/>
          <w:sz w:val="20"/>
          <w:szCs w:val="20"/>
          <w:rPrChange w:id="3" w:author="ola owolawi" w:date="2019-10-11T16:30:00Z">
            <w:rPr>
              <w:ins w:id="4" w:author="ola owolawi" w:date="2019-10-11T16:30:00Z"/>
              <w:rFonts w:asciiTheme="minorHAnsi" w:hAnsiTheme="minorHAnsi" w:cstheme="minorHAnsi"/>
              <w:sz w:val="20"/>
              <w:szCs w:val="20"/>
            </w:rPr>
          </w:rPrChange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>For the frontend interface, go to Sitecore package installer and install the package Avalara Tax Package-9.</w:t>
      </w:r>
      <w:ins w:id="5" w:author="ola owolawi" w:date="2019-10-11T16:28:00Z">
        <w:r w:rsidR="00FE6695">
          <w:rPr>
            <w:rFonts w:asciiTheme="minorHAnsi" w:hAnsiTheme="minorHAnsi" w:cstheme="minorHAnsi"/>
            <w:color w:val="24292E"/>
            <w:sz w:val="20"/>
            <w:szCs w:val="20"/>
          </w:rPr>
          <w:t>1</w:t>
        </w:r>
      </w:ins>
      <w:del w:id="6" w:author="ola owolawi" w:date="2019-10-11T16:28:00Z">
        <w:r w:rsidRPr="00DB1AA3" w:rsidDel="00FE6695">
          <w:rPr>
            <w:rFonts w:asciiTheme="minorHAnsi" w:hAnsiTheme="minorHAnsi" w:cstheme="minorHAnsi"/>
            <w:color w:val="24292E"/>
            <w:sz w:val="20"/>
            <w:szCs w:val="20"/>
          </w:rPr>
          <w:delText>0</w:delText>
        </w:r>
      </w:del>
      <w:r w:rsidRPr="00DB1AA3">
        <w:rPr>
          <w:rFonts w:asciiTheme="minorHAnsi" w:hAnsiTheme="minorHAnsi" w:cstheme="minorHAnsi"/>
          <w:color w:val="24292E"/>
          <w:sz w:val="20"/>
          <w:szCs w:val="20"/>
        </w:rPr>
        <w:t>.</w:t>
      </w:r>
      <w:ins w:id="7" w:author="ola owolawi" w:date="2019-10-11T16:28:00Z">
        <w:r w:rsidR="00FE6695">
          <w:rPr>
            <w:rFonts w:asciiTheme="minorHAnsi" w:hAnsiTheme="minorHAnsi" w:cstheme="minorHAnsi"/>
            <w:color w:val="24292E"/>
            <w:sz w:val="20"/>
            <w:szCs w:val="20"/>
          </w:rPr>
          <w:t>1</w:t>
        </w:r>
      </w:ins>
      <w:del w:id="8" w:author="ola owolawi" w:date="2019-10-11T16:28:00Z">
        <w:r w:rsidRPr="00DB1AA3" w:rsidDel="00FE6695">
          <w:rPr>
            <w:rFonts w:asciiTheme="minorHAnsi" w:hAnsiTheme="minorHAnsi" w:cstheme="minorHAnsi"/>
            <w:color w:val="24292E"/>
            <w:sz w:val="20"/>
            <w:szCs w:val="20"/>
          </w:rPr>
          <w:delText>0</w:delText>
        </w:r>
      </w:del>
      <w:r w:rsidRPr="00DB1AA3">
        <w:rPr>
          <w:rFonts w:asciiTheme="minorHAnsi" w:hAnsiTheme="minorHAnsi" w:cstheme="minorHAnsi"/>
          <w:color w:val="24292E"/>
          <w:sz w:val="20"/>
          <w:szCs w:val="20"/>
        </w:rPr>
        <w:t>.zip</w:t>
      </w:r>
      <w:r w:rsidR="00A71AB0">
        <w:rPr>
          <w:rFonts w:asciiTheme="minorHAnsi" w:hAnsiTheme="minorHAnsi" w:cstheme="minorHAnsi"/>
          <w:color w:val="24292E"/>
          <w:sz w:val="20"/>
          <w:szCs w:val="20"/>
        </w:rPr>
        <w:t>.</w:t>
      </w:r>
      <w:r w:rsidRPr="00DB1AA3">
        <w:rPr>
          <w:rFonts w:asciiTheme="minorHAnsi" w:hAnsiTheme="minorHAnsi" w:cstheme="minorHAnsi"/>
          <w:color w:val="24292E"/>
          <w:sz w:val="20"/>
          <w:szCs w:val="20"/>
        </w:rPr>
        <w:t> </w:t>
      </w:r>
      <w:r w:rsidRPr="00A71AB0">
        <w:rPr>
          <w:rFonts w:asciiTheme="minorHAnsi" w:hAnsiTheme="minorHAnsi" w:cstheme="minorHAnsi"/>
          <w:sz w:val="20"/>
          <w:szCs w:val="20"/>
        </w:rPr>
        <w:t>See figure 1.0 on th</w:t>
      </w:r>
      <w:r w:rsidR="00A71AB0" w:rsidRPr="00A71AB0">
        <w:rPr>
          <w:rFonts w:asciiTheme="minorHAnsi" w:hAnsiTheme="minorHAnsi" w:cstheme="minorHAnsi"/>
          <w:sz w:val="20"/>
          <w:szCs w:val="20"/>
        </w:rPr>
        <w:t>is documen</w:t>
      </w:r>
      <w:ins w:id="9" w:author="ola owolawi" w:date="2019-10-11T16:29:00Z">
        <w:r w:rsidR="00FE6695">
          <w:rPr>
            <w:rFonts w:asciiTheme="minorHAnsi" w:hAnsiTheme="minorHAnsi" w:cstheme="minorHAnsi"/>
            <w:sz w:val="20"/>
            <w:szCs w:val="20"/>
          </w:rPr>
          <w:t>t.</w:t>
        </w:r>
      </w:ins>
      <w:del w:id="10" w:author="ola owolawi" w:date="2019-10-11T16:29:00Z">
        <w:r w:rsidR="00A71AB0" w:rsidRPr="00A71AB0" w:rsidDel="00FE6695">
          <w:rPr>
            <w:rFonts w:asciiTheme="minorHAnsi" w:hAnsiTheme="minorHAnsi" w:cstheme="minorHAnsi"/>
            <w:sz w:val="20"/>
            <w:szCs w:val="20"/>
          </w:rPr>
          <w:delText>t</w:delText>
        </w:r>
        <w:r w:rsidR="00A71AB0" w:rsidDel="00FE6695">
          <w:rPr>
            <w:rStyle w:val="Hyperlink"/>
            <w:rFonts w:asciiTheme="minorHAnsi" w:hAnsiTheme="minorHAnsi" w:cstheme="minorHAnsi"/>
            <w:color w:val="0366D6"/>
            <w:sz w:val="20"/>
            <w:szCs w:val="20"/>
          </w:rPr>
          <w:delText>.</w:delText>
        </w:r>
      </w:del>
    </w:p>
    <w:p w14:paraId="338B93AD" w14:textId="1BDF844D" w:rsidR="00B44644" w:rsidRPr="00FE6695" w:rsidDel="00FE6695" w:rsidRDefault="00B44644" w:rsidP="00FE6695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del w:id="11" w:author="ola owolawi" w:date="2019-10-11T16:31:00Z"/>
          <w:rFonts w:asciiTheme="minorHAnsi" w:hAnsiTheme="minorHAnsi" w:cstheme="minorHAnsi"/>
          <w:color w:val="24292E"/>
          <w:sz w:val="20"/>
          <w:szCs w:val="20"/>
          <w:rPrChange w:id="12" w:author="ola owolawi" w:date="2019-10-11T16:30:00Z">
            <w:rPr>
              <w:del w:id="13" w:author="ola owolawi" w:date="2019-10-11T16:31:00Z"/>
              <w:rFonts w:asciiTheme="minorHAnsi" w:hAnsiTheme="minorHAnsi" w:cstheme="minorHAnsi"/>
              <w:color w:val="24292E"/>
              <w:sz w:val="20"/>
              <w:szCs w:val="20"/>
            </w:rPr>
          </w:rPrChange>
        </w:rPr>
        <w:pPrChange w:id="14" w:author="ola owolawi" w:date="2019-10-11T16:30:00Z">
          <w:pPr>
            <w:pStyle w:val="NormalWeb"/>
            <w:numPr>
              <w:numId w:val="37"/>
            </w:numPr>
            <w:shd w:val="clear" w:color="auto" w:fill="FFFFFF"/>
            <w:tabs>
              <w:tab w:val="num" w:pos="720"/>
            </w:tabs>
            <w:spacing w:before="240" w:beforeAutospacing="0" w:after="240" w:afterAutospacing="0"/>
            <w:ind w:left="720" w:hanging="360"/>
          </w:pPr>
        </w:pPrChange>
      </w:pPr>
    </w:p>
    <w:p w14:paraId="0CAD31D0" w14:textId="77777777" w:rsidR="00B44644" w:rsidRPr="00DB1AA3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>Login to Sitecore content editor, on the ribbon, click on Commerce and click Update Data Templates</w:t>
      </w:r>
    </w:p>
    <w:p w14:paraId="6B5CA37E" w14:textId="4276FE4E" w:rsidR="00B44644" w:rsidRPr="00DB1AA3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>Go to Sitecore Launch Pad, you will see a huge Avalara Panel button </w:t>
      </w:r>
      <w:r w:rsidRPr="00A71AB0">
        <w:rPr>
          <w:rFonts w:asciiTheme="minorHAnsi" w:hAnsiTheme="minorHAnsi" w:cstheme="minorHAnsi"/>
          <w:sz w:val="20"/>
          <w:szCs w:val="20"/>
        </w:rPr>
        <w:t>See figure 2.0 on th</w:t>
      </w:r>
      <w:r w:rsidR="00A71AB0" w:rsidRPr="00A71AB0">
        <w:rPr>
          <w:rFonts w:asciiTheme="minorHAnsi" w:hAnsiTheme="minorHAnsi" w:cstheme="minorHAnsi"/>
          <w:sz w:val="20"/>
          <w:szCs w:val="20"/>
        </w:rPr>
        <w:t xml:space="preserve">is document </w:t>
      </w:r>
      <w:r w:rsidRPr="00DB1AA3">
        <w:rPr>
          <w:rFonts w:asciiTheme="minorHAnsi" w:hAnsiTheme="minorHAnsi" w:cstheme="minorHAnsi"/>
          <w:color w:val="24292E"/>
          <w:sz w:val="20"/>
          <w:szCs w:val="20"/>
        </w:rPr>
        <w:t>. Click on it and it will take you to your configuration panel </w:t>
      </w:r>
      <w:r w:rsidRPr="00A71AB0">
        <w:rPr>
          <w:rFonts w:asciiTheme="minorHAnsi" w:hAnsiTheme="minorHAnsi" w:cstheme="minorHAnsi"/>
          <w:sz w:val="20"/>
          <w:szCs w:val="20"/>
        </w:rPr>
        <w:t xml:space="preserve">See figure </w:t>
      </w:r>
      <w:ins w:id="15" w:author="ola owolawi" w:date="2019-10-11T16:44:00Z">
        <w:r w:rsidR="002A018B">
          <w:rPr>
            <w:rFonts w:asciiTheme="minorHAnsi" w:hAnsiTheme="minorHAnsi" w:cstheme="minorHAnsi"/>
            <w:sz w:val="20"/>
            <w:szCs w:val="20"/>
          </w:rPr>
          <w:t>6</w:t>
        </w:r>
      </w:ins>
      <w:bookmarkStart w:id="16" w:name="_GoBack"/>
      <w:bookmarkEnd w:id="16"/>
      <w:del w:id="17" w:author="ola owolawi" w:date="2019-10-11T16:44:00Z">
        <w:r w:rsidRPr="00A71AB0" w:rsidDel="002A018B">
          <w:rPr>
            <w:rFonts w:asciiTheme="minorHAnsi" w:hAnsiTheme="minorHAnsi" w:cstheme="minorHAnsi"/>
            <w:sz w:val="20"/>
            <w:szCs w:val="20"/>
          </w:rPr>
          <w:delText>3</w:delText>
        </w:r>
      </w:del>
      <w:r w:rsidRPr="00A71AB0">
        <w:rPr>
          <w:rFonts w:asciiTheme="minorHAnsi" w:hAnsiTheme="minorHAnsi" w:cstheme="minorHAnsi"/>
          <w:sz w:val="20"/>
          <w:szCs w:val="20"/>
        </w:rPr>
        <w:t>.0 on th</w:t>
      </w:r>
      <w:r w:rsidR="00A71AB0" w:rsidRPr="00A71AB0">
        <w:rPr>
          <w:rFonts w:asciiTheme="minorHAnsi" w:hAnsiTheme="minorHAnsi" w:cstheme="minorHAnsi"/>
          <w:sz w:val="20"/>
          <w:szCs w:val="20"/>
        </w:rPr>
        <w:t>is document</w:t>
      </w:r>
      <w:r w:rsidRPr="00DB1AA3">
        <w:rPr>
          <w:rFonts w:asciiTheme="minorHAnsi" w:hAnsiTheme="minorHAnsi" w:cstheme="minorHAnsi"/>
          <w:color w:val="24292E"/>
          <w:sz w:val="20"/>
          <w:szCs w:val="20"/>
        </w:rPr>
        <w:t>.</w:t>
      </w:r>
    </w:p>
    <w:p w14:paraId="5B558C3D" w14:textId="77777777" w:rsidR="005521DB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ins w:id="18" w:author="ola owolawi" w:date="2019-10-11T16:32:00Z"/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>Add all credentials an</w:t>
      </w:r>
      <w:r w:rsidR="00FB12CA">
        <w:rPr>
          <w:rFonts w:asciiTheme="minorHAnsi" w:hAnsiTheme="minorHAnsi" w:cstheme="minorHAnsi"/>
          <w:color w:val="24292E"/>
          <w:sz w:val="20"/>
          <w:szCs w:val="20"/>
        </w:rPr>
        <w:t>d</w:t>
      </w:r>
      <w:r w:rsidRPr="00DB1AA3">
        <w:rPr>
          <w:rFonts w:asciiTheme="minorHAnsi" w:hAnsiTheme="minorHAnsi" w:cstheme="minorHAnsi"/>
          <w:color w:val="24292E"/>
          <w:sz w:val="20"/>
          <w:szCs w:val="20"/>
        </w:rPr>
        <w:t xml:space="preserve"> shipping address to the form on the panel and click save.</w:t>
      </w:r>
    </w:p>
    <w:p w14:paraId="5FC11FCC" w14:textId="64A31966" w:rsidR="005521DB" w:rsidRDefault="005521DB" w:rsidP="005521DB">
      <w:pPr>
        <w:pStyle w:val="NormalWeb"/>
        <w:numPr>
          <w:ilvl w:val="1"/>
          <w:numId w:val="37"/>
        </w:numPr>
        <w:shd w:val="clear" w:color="auto" w:fill="FFFFFF"/>
        <w:spacing w:before="240" w:beforeAutospacing="0" w:after="240" w:afterAutospacing="0"/>
        <w:rPr>
          <w:ins w:id="19" w:author="ola owolawi" w:date="2019-10-11T16:34:00Z"/>
          <w:rFonts w:asciiTheme="minorHAnsi" w:hAnsiTheme="minorHAnsi" w:cstheme="minorHAnsi"/>
          <w:color w:val="24292E"/>
          <w:sz w:val="20"/>
          <w:szCs w:val="20"/>
        </w:rPr>
      </w:pPr>
      <w:ins w:id="20" w:author="ola owolawi" w:date="2019-10-11T16:32:00Z">
        <w:r>
          <w:rPr>
            <w:rFonts w:asciiTheme="minorHAnsi" w:hAnsiTheme="minorHAnsi" w:cstheme="minorHAnsi"/>
            <w:color w:val="24292E"/>
            <w:sz w:val="20"/>
            <w:szCs w:val="20"/>
          </w:rPr>
          <w:t xml:space="preserve">You can </w:t>
        </w:r>
      </w:ins>
      <w:ins w:id="21" w:author="ola owolawi" w:date="2019-10-11T16:33:00Z">
        <w:r>
          <w:rPr>
            <w:rFonts w:asciiTheme="minorHAnsi" w:hAnsiTheme="minorHAnsi" w:cstheme="minorHAnsi"/>
            <w:color w:val="24292E"/>
            <w:sz w:val="20"/>
            <w:szCs w:val="20"/>
          </w:rPr>
          <w:t>configure the label text for a multilingual site by going to the path:</w:t>
        </w:r>
        <w:r>
          <w:rPr>
            <w:rFonts w:asciiTheme="minorHAnsi" w:hAnsiTheme="minorHAnsi" w:cstheme="minorHAnsi"/>
            <w:color w:val="24292E"/>
            <w:sz w:val="20"/>
            <w:szCs w:val="20"/>
          </w:rPr>
          <w:br/>
        </w:r>
      </w:ins>
      <w:ins w:id="22" w:author="ola owolawi" w:date="2019-10-11T16:34:00Z">
        <w:r>
          <w:rPr>
            <w:rFonts w:asciiTheme="minorHAnsi" w:hAnsiTheme="minorHAnsi" w:cstheme="minorHAnsi"/>
            <w:color w:val="24292E"/>
            <w:sz w:val="20"/>
            <w:szCs w:val="20"/>
          </w:rPr>
          <w:t>“</w:t>
        </w:r>
        <w:r w:rsidRPr="005521DB">
          <w:rPr>
            <w:rFonts w:asciiTheme="minorHAnsi" w:hAnsiTheme="minorHAnsi" w:cstheme="minorHAnsi"/>
            <w:color w:val="24292E"/>
            <w:sz w:val="20"/>
            <w:szCs w:val="20"/>
          </w:rPr>
          <w:t>/sitecore/system/Modules/Avalara/AvalaraSettings</w:t>
        </w:r>
        <w:r>
          <w:rPr>
            <w:rFonts w:asciiTheme="minorHAnsi" w:hAnsiTheme="minorHAnsi" w:cstheme="minorHAnsi"/>
            <w:color w:val="24292E"/>
            <w:sz w:val="20"/>
            <w:szCs w:val="20"/>
          </w:rPr>
          <w:t>”</w:t>
        </w:r>
      </w:ins>
      <w:ins w:id="23" w:author="ola owolawi" w:date="2019-10-11T16:38:00Z">
        <w:r>
          <w:rPr>
            <w:rFonts w:asciiTheme="minorHAnsi" w:hAnsiTheme="minorHAnsi" w:cstheme="minorHAnsi"/>
            <w:color w:val="24292E"/>
            <w:sz w:val="20"/>
            <w:szCs w:val="20"/>
          </w:rPr>
          <w:t xml:space="preserve">. See figure </w:t>
        </w:r>
      </w:ins>
      <w:ins w:id="24" w:author="ola owolawi" w:date="2019-10-11T16:44:00Z">
        <w:r w:rsidR="002A018B">
          <w:rPr>
            <w:rFonts w:asciiTheme="minorHAnsi" w:hAnsiTheme="minorHAnsi" w:cstheme="minorHAnsi"/>
            <w:color w:val="24292E"/>
            <w:sz w:val="20"/>
            <w:szCs w:val="20"/>
          </w:rPr>
          <w:t>3</w:t>
        </w:r>
      </w:ins>
      <w:ins w:id="25" w:author="ola owolawi" w:date="2019-10-11T16:38:00Z">
        <w:r>
          <w:rPr>
            <w:rFonts w:asciiTheme="minorHAnsi" w:hAnsiTheme="minorHAnsi" w:cstheme="minorHAnsi"/>
            <w:color w:val="24292E"/>
            <w:sz w:val="20"/>
            <w:szCs w:val="20"/>
          </w:rPr>
          <w:t>.0 below</w:t>
        </w:r>
      </w:ins>
      <w:ins w:id="26" w:author="ola owolawi" w:date="2019-10-11T16:39:00Z">
        <w:r>
          <w:rPr>
            <w:rFonts w:asciiTheme="minorHAnsi" w:hAnsiTheme="minorHAnsi" w:cstheme="minorHAnsi"/>
            <w:color w:val="24292E"/>
            <w:sz w:val="20"/>
            <w:szCs w:val="20"/>
          </w:rPr>
          <w:t>.</w:t>
        </w:r>
      </w:ins>
    </w:p>
    <w:p w14:paraId="5BF91C0C" w14:textId="37DA0823" w:rsidR="00B44644" w:rsidRPr="00DB1AA3" w:rsidRDefault="005521DB" w:rsidP="005521DB">
      <w:pPr>
        <w:pStyle w:val="NormalWeb"/>
        <w:numPr>
          <w:ilvl w:val="1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  <w:pPrChange w:id="27" w:author="ola owolawi" w:date="2019-10-11T16:32:00Z">
          <w:pPr>
            <w:pStyle w:val="NormalWeb"/>
            <w:numPr>
              <w:numId w:val="37"/>
            </w:numPr>
            <w:shd w:val="clear" w:color="auto" w:fill="FFFFFF"/>
            <w:tabs>
              <w:tab w:val="num" w:pos="720"/>
            </w:tabs>
            <w:spacing w:before="240" w:beforeAutospacing="0" w:after="240" w:afterAutospacing="0"/>
            <w:ind w:left="720" w:hanging="360"/>
          </w:pPr>
        </w:pPrChange>
      </w:pPr>
      <w:ins w:id="28" w:author="ola owolawi" w:date="2019-10-11T16:34:00Z">
        <w:r>
          <w:rPr>
            <w:rFonts w:asciiTheme="minorHAnsi" w:hAnsiTheme="minorHAnsi" w:cstheme="minorHAnsi"/>
            <w:color w:val="24292E"/>
            <w:sz w:val="20"/>
            <w:szCs w:val="20"/>
          </w:rPr>
          <w:t xml:space="preserve">You can also </w:t>
        </w:r>
      </w:ins>
      <w:ins w:id="29" w:author="ola owolawi" w:date="2019-10-11T16:36:00Z">
        <w:r>
          <w:rPr>
            <w:rFonts w:asciiTheme="minorHAnsi" w:hAnsiTheme="minorHAnsi" w:cstheme="minorHAnsi"/>
            <w:color w:val="24292E"/>
            <w:sz w:val="20"/>
            <w:szCs w:val="20"/>
          </w:rPr>
          <w:t>personalize</w:t>
        </w:r>
      </w:ins>
      <w:ins w:id="30" w:author="ola owolawi" w:date="2019-10-11T16:34:00Z">
        <w:r>
          <w:rPr>
            <w:rFonts w:asciiTheme="minorHAnsi" w:hAnsiTheme="minorHAnsi" w:cstheme="minorHAnsi"/>
            <w:color w:val="24292E"/>
            <w:sz w:val="20"/>
            <w:szCs w:val="20"/>
          </w:rPr>
          <w:t xml:space="preserve"> error messages</w:t>
        </w:r>
      </w:ins>
      <w:ins w:id="31" w:author="ola owolawi" w:date="2019-10-11T16:35:00Z">
        <w:r>
          <w:rPr>
            <w:rFonts w:asciiTheme="minorHAnsi" w:hAnsiTheme="minorHAnsi" w:cstheme="minorHAnsi"/>
            <w:color w:val="24292E"/>
            <w:sz w:val="20"/>
            <w:szCs w:val="20"/>
          </w:rPr>
          <w:t xml:space="preserve"> text</w:t>
        </w:r>
      </w:ins>
      <w:ins w:id="32" w:author="ola owolawi" w:date="2019-10-11T16:34:00Z">
        <w:r>
          <w:rPr>
            <w:rFonts w:asciiTheme="minorHAnsi" w:hAnsiTheme="minorHAnsi" w:cstheme="minorHAnsi"/>
            <w:color w:val="24292E"/>
            <w:sz w:val="20"/>
            <w:szCs w:val="20"/>
          </w:rPr>
          <w:t xml:space="preserve"> </w:t>
        </w:r>
      </w:ins>
      <w:ins w:id="33" w:author="ola owolawi" w:date="2019-10-11T16:35:00Z">
        <w:r>
          <w:rPr>
            <w:rFonts w:asciiTheme="minorHAnsi" w:hAnsiTheme="minorHAnsi" w:cstheme="minorHAnsi"/>
            <w:color w:val="24292E"/>
            <w:sz w:val="20"/>
            <w:szCs w:val="20"/>
          </w:rPr>
          <w:t>that show</w:t>
        </w:r>
      </w:ins>
      <w:ins w:id="34" w:author="ola owolawi" w:date="2019-10-11T16:36:00Z">
        <w:r>
          <w:rPr>
            <w:rFonts w:asciiTheme="minorHAnsi" w:hAnsiTheme="minorHAnsi" w:cstheme="minorHAnsi"/>
            <w:color w:val="24292E"/>
            <w:sz w:val="20"/>
            <w:szCs w:val="20"/>
          </w:rPr>
          <w:t>s</w:t>
        </w:r>
      </w:ins>
      <w:ins w:id="35" w:author="ola owolawi" w:date="2019-10-11T16:35:00Z">
        <w:r>
          <w:rPr>
            <w:rFonts w:asciiTheme="minorHAnsi" w:hAnsiTheme="minorHAnsi" w:cstheme="minorHAnsi"/>
            <w:color w:val="24292E"/>
            <w:sz w:val="20"/>
            <w:szCs w:val="20"/>
          </w:rPr>
          <w:t xml:space="preserve"> up when there is an issue </w:t>
        </w:r>
      </w:ins>
      <w:ins w:id="36" w:author="ola owolawi" w:date="2019-10-11T16:37:00Z">
        <w:r>
          <w:rPr>
            <w:rFonts w:asciiTheme="minorHAnsi" w:hAnsiTheme="minorHAnsi" w:cstheme="minorHAnsi"/>
            <w:color w:val="24292E"/>
            <w:sz w:val="20"/>
            <w:szCs w:val="20"/>
          </w:rPr>
          <w:t>by g</w:t>
        </w:r>
      </w:ins>
      <w:ins w:id="37" w:author="ola owolawi" w:date="2019-10-11T16:38:00Z">
        <w:r>
          <w:rPr>
            <w:rFonts w:asciiTheme="minorHAnsi" w:hAnsiTheme="minorHAnsi" w:cstheme="minorHAnsi"/>
            <w:color w:val="24292E"/>
            <w:sz w:val="20"/>
            <w:szCs w:val="20"/>
          </w:rPr>
          <w:t>oing to the path: “</w:t>
        </w:r>
        <w:r w:rsidRPr="005521DB">
          <w:rPr>
            <w:rFonts w:asciiTheme="minorHAnsi" w:hAnsiTheme="minorHAnsi" w:cstheme="minorHAnsi"/>
            <w:color w:val="24292E"/>
            <w:sz w:val="20"/>
            <w:szCs w:val="20"/>
          </w:rPr>
          <w:t>/sitecore/system/Modules/Avalara/AvaTaxMessages</w:t>
        </w:r>
        <w:r>
          <w:rPr>
            <w:rFonts w:asciiTheme="minorHAnsi" w:hAnsiTheme="minorHAnsi" w:cstheme="minorHAnsi"/>
            <w:color w:val="24292E"/>
            <w:sz w:val="20"/>
            <w:szCs w:val="20"/>
          </w:rPr>
          <w:t>”</w:t>
        </w:r>
      </w:ins>
      <w:ins w:id="38" w:author="ola owolawi" w:date="2019-10-11T16:39:00Z">
        <w:r>
          <w:rPr>
            <w:rFonts w:asciiTheme="minorHAnsi" w:hAnsiTheme="minorHAnsi" w:cstheme="minorHAnsi"/>
            <w:color w:val="24292E"/>
            <w:sz w:val="20"/>
            <w:szCs w:val="20"/>
          </w:rPr>
          <w:t xml:space="preserve">. See figure </w:t>
        </w:r>
      </w:ins>
      <w:ins w:id="39" w:author="ola owolawi" w:date="2019-10-11T16:44:00Z">
        <w:r w:rsidR="002A018B">
          <w:rPr>
            <w:rFonts w:asciiTheme="minorHAnsi" w:hAnsiTheme="minorHAnsi" w:cstheme="minorHAnsi"/>
            <w:color w:val="24292E"/>
            <w:sz w:val="20"/>
            <w:szCs w:val="20"/>
          </w:rPr>
          <w:t>4</w:t>
        </w:r>
      </w:ins>
      <w:ins w:id="40" w:author="ola owolawi" w:date="2019-10-11T16:39:00Z">
        <w:r>
          <w:rPr>
            <w:rFonts w:asciiTheme="minorHAnsi" w:hAnsiTheme="minorHAnsi" w:cstheme="minorHAnsi"/>
            <w:color w:val="24292E"/>
            <w:sz w:val="20"/>
            <w:szCs w:val="20"/>
          </w:rPr>
          <w:t>.0 below.</w:t>
        </w:r>
      </w:ins>
      <w:ins w:id="41" w:author="ola owolawi" w:date="2019-10-11T16:32:00Z">
        <w:r>
          <w:rPr>
            <w:rFonts w:asciiTheme="minorHAnsi" w:hAnsiTheme="minorHAnsi" w:cstheme="minorHAnsi"/>
            <w:color w:val="24292E"/>
            <w:sz w:val="20"/>
            <w:szCs w:val="20"/>
          </w:rPr>
          <w:br/>
        </w:r>
      </w:ins>
    </w:p>
    <w:p w14:paraId="7EB5DB30" w14:textId="5BCDFAAB" w:rsidR="00B44644" w:rsidRPr="00DB1AA3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>Click the "Test Connection button" If your configuration is all correct, you will get a response of success otherwise you will be notified</w:t>
      </w:r>
      <w:ins w:id="42" w:author="ola owolawi" w:date="2019-10-11T16:39:00Z">
        <w:r w:rsidR="005521DB">
          <w:rPr>
            <w:rFonts w:asciiTheme="minorHAnsi" w:hAnsiTheme="minorHAnsi" w:cstheme="minorHAnsi"/>
            <w:color w:val="24292E"/>
            <w:sz w:val="20"/>
            <w:szCs w:val="20"/>
          </w:rPr>
          <w:t xml:space="preserve"> of any issue</w:t>
        </w:r>
      </w:ins>
      <w:r w:rsidRPr="00DB1AA3">
        <w:rPr>
          <w:rFonts w:asciiTheme="minorHAnsi" w:hAnsiTheme="minorHAnsi" w:cstheme="minorHAnsi"/>
          <w:color w:val="24292E"/>
          <w:sz w:val="20"/>
          <w:szCs w:val="20"/>
        </w:rPr>
        <w:t>.</w:t>
      </w:r>
      <w:ins w:id="43" w:author="ola owolawi" w:date="2019-10-11T16:39:00Z">
        <w:r w:rsidR="005521DB">
          <w:rPr>
            <w:rFonts w:asciiTheme="minorHAnsi" w:hAnsiTheme="minorHAnsi" w:cstheme="minorHAnsi"/>
            <w:color w:val="24292E"/>
            <w:sz w:val="20"/>
            <w:szCs w:val="20"/>
          </w:rPr>
          <w:t xml:space="preserve"> If</w:t>
        </w:r>
      </w:ins>
      <w:ins w:id="44" w:author="ola owolawi" w:date="2019-10-11T16:40:00Z">
        <w:r w:rsidR="005521DB">
          <w:rPr>
            <w:rFonts w:asciiTheme="minorHAnsi" w:hAnsiTheme="minorHAnsi" w:cstheme="minorHAnsi"/>
            <w:color w:val="24292E"/>
            <w:sz w:val="20"/>
            <w:szCs w:val="20"/>
          </w:rPr>
          <w:t xml:space="preserve"> you get success, all is set for your Tax calculation via AvaTax.</w:t>
        </w:r>
      </w:ins>
    </w:p>
    <w:p w14:paraId="21A6B0AF" w14:textId="77777777" w:rsidR="00B44644" w:rsidRPr="00DB1AA3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>You are ready to start using it.</w:t>
      </w:r>
    </w:p>
    <w:p w14:paraId="5DD8C07F" w14:textId="77777777" w:rsidR="00B44644" w:rsidRPr="00DB1AA3" w:rsidRDefault="00B44644" w:rsidP="00DB1AA3">
      <w:pPr>
        <w:rPr>
          <w:rFonts w:ascii="Segoe UI" w:hAnsi="Segoe UI" w:cs="Segoe UI"/>
          <w:b/>
          <w:bCs/>
          <w:color w:val="24292E"/>
        </w:rPr>
      </w:pPr>
      <w:r w:rsidRPr="00DB1AA3">
        <w:rPr>
          <w:rFonts w:ascii="Segoe UI" w:hAnsi="Segoe UI" w:cs="Segoe UI"/>
          <w:b/>
          <w:bCs/>
          <w:color w:val="24292E"/>
        </w:rPr>
        <w:t>Note:</w:t>
      </w:r>
    </w:p>
    <w:p w14:paraId="5F5DBD40" w14:textId="77777777" w:rsidR="00B44644" w:rsidRPr="00DB1AA3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lastRenderedPageBreak/>
        <w:t>Remember to register with AVALARA and get your API connection details. Also activate your registration and set your AVALARA Nexus choices.</w:t>
      </w:r>
    </w:p>
    <w:p w14:paraId="2A32166B" w14:textId="298A5A50" w:rsidR="00B44644" w:rsidRPr="00DB1AA3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 xml:space="preserve">If you have any questions, comment or need us to help install, extend or adapt to your needs, do not hesitate to </w:t>
      </w:r>
      <w:r w:rsidR="00A71AB0" w:rsidRPr="00DB1AA3">
        <w:rPr>
          <w:rFonts w:asciiTheme="minorHAnsi" w:hAnsiTheme="minorHAnsi" w:cstheme="minorHAnsi"/>
          <w:color w:val="24292E"/>
          <w:sz w:val="20"/>
          <w:szCs w:val="20"/>
        </w:rPr>
        <w:t>reach out</w:t>
      </w:r>
      <w:r w:rsidRPr="00DB1AA3">
        <w:rPr>
          <w:rFonts w:asciiTheme="minorHAnsi" w:hAnsiTheme="minorHAnsi" w:cstheme="minorHAnsi"/>
          <w:color w:val="24292E"/>
          <w:sz w:val="20"/>
          <w:szCs w:val="20"/>
        </w:rPr>
        <w:t xml:space="preserve"> to us at XCentium </w:t>
      </w:r>
      <w:ins w:id="45" w:author="Corie Eckstrom" w:date="2019-10-07T13:29:00Z">
        <w:r w:rsidR="00AD3A75">
          <w:rPr>
            <w:rFonts w:asciiTheme="minorHAnsi" w:hAnsiTheme="minorHAnsi" w:cstheme="minorHAnsi"/>
            <w:color w:val="24292E"/>
            <w:sz w:val="20"/>
            <w:szCs w:val="20"/>
          </w:rPr>
          <w:t xml:space="preserve">and </w:t>
        </w:r>
      </w:ins>
      <w:r w:rsidRPr="00DB1AA3">
        <w:rPr>
          <w:rFonts w:asciiTheme="minorHAnsi" w:hAnsiTheme="minorHAnsi" w:cstheme="minorHAnsi"/>
          <w:color w:val="24292E"/>
          <w:sz w:val="20"/>
          <w:szCs w:val="20"/>
        </w:rPr>
        <w:t>ask about Sitecore Commerce Engine AVALARA Plugin.</w:t>
      </w:r>
    </w:p>
    <w:p w14:paraId="76BA9725" w14:textId="5C3C5D44" w:rsidR="00AA1D84" w:rsidRDefault="00AA1D84" w:rsidP="007B66F3"/>
    <w:p w14:paraId="12D2DD96" w14:textId="3E8B7BD7" w:rsidR="00B44644" w:rsidRDefault="00B44644" w:rsidP="007B66F3"/>
    <w:p w14:paraId="081AB15D" w14:textId="77777777" w:rsidR="00B44644" w:rsidRDefault="00B44644" w:rsidP="007B66F3"/>
    <w:p w14:paraId="6064529F" w14:textId="2C10AAA2" w:rsidR="00903526" w:rsidRDefault="00903526" w:rsidP="00903526">
      <w:pPr>
        <w:pStyle w:val="Heading1"/>
      </w:pPr>
      <w:bookmarkStart w:id="46" w:name="_Toc21096621"/>
      <w:r>
        <w:t xml:space="preserve">Installing Sitecore </w:t>
      </w:r>
      <w:r w:rsidR="00A86D6A">
        <w:t>F</w:t>
      </w:r>
      <w:r>
        <w:t xml:space="preserve">rontend </w:t>
      </w:r>
      <w:r w:rsidR="00A86D6A">
        <w:t>P</w:t>
      </w:r>
      <w:r>
        <w:t>ackage</w:t>
      </w:r>
      <w:bookmarkEnd w:id="46"/>
    </w:p>
    <w:p w14:paraId="507D67EF" w14:textId="27A22CB7" w:rsidR="00AA1D84" w:rsidRDefault="00903526" w:rsidP="00903526">
      <w:r>
        <w:t>Figure 1.0</w:t>
      </w:r>
      <w:ins w:id="47" w:author="ola owolawi" w:date="2019-10-11T16:41:00Z">
        <w:r w:rsidR="005521DB">
          <w:t xml:space="preserve"> : Installing the package</w:t>
        </w:r>
      </w:ins>
    </w:p>
    <w:p w14:paraId="0CC3582F" w14:textId="609A29AA" w:rsidR="00AA1D84" w:rsidRDefault="00AA1D84" w:rsidP="00AA1D84">
      <w:pPr>
        <w:rPr>
          <w:noProof/>
        </w:rPr>
      </w:pPr>
      <w:del w:id="48" w:author="ola owolawi" w:date="2019-10-11T16:10:00Z">
        <w:r w:rsidDel="000602BB">
          <w:rPr>
            <w:noProof/>
          </w:rPr>
          <w:drawing>
            <wp:inline distT="0" distB="0" distL="0" distR="0" wp14:anchorId="6CD3A947" wp14:editId="7D165E45">
              <wp:extent cx="5943600" cy="3696335"/>
              <wp:effectExtent l="0" t="0" r="0" b="0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6963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49" w:author="ola owolawi" w:date="2019-10-11T16:10:00Z">
        <w:r w:rsidR="000602BB" w:rsidRPr="000602BB">
          <w:rPr>
            <w:noProof/>
          </w:rPr>
          <w:t xml:space="preserve"> </w:t>
        </w:r>
        <w:r w:rsidR="000602BB">
          <w:rPr>
            <w:noProof/>
          </w:rPr>
          <w:drawing>
            <wp:inline distT="0" distB="0" distL="0" distR="0" wp14:anchorId="689143FD" wp14:editId="3421B125">
              <wp:extent cx="5943600" cy="3540125"/>
              <wp:effectExtent l="0" t="0" r="0" b="317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40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92EC012" w14:textId="618B31B4" w:rsidR="00903526" w:rsidRDefault="00903526" w:rsidP="00AA1D84">
      <w:pPr>
        <w:rPr>
          <w:noProof/>
        </w:rPr>
      </w:pPr>
    </w:p>
    <w:p w14:paraId="33FEA4F4" w14:textId="4B0AE0F5" w:rsidR="00903526" w:rsidRDefault="00903526" w:rsidP="00AA1D84">
      <w:pPr>
        <w:rPr>
          <w:noProof/>
        </w:rPr>
      </w:pPr>
    </w:p>
    <w:p w14:paraId="7B64F94E" w14:textId="6BBD3186" w:rsidR="00903526" w:rsidRDefault="00903526" w:rsidP="00AA1D84">
      <w:pPr>
        <w:rPr>
          <w:noProof/>
        </w:rPr>
      </w:pPr>
    </w:p>
    <w:p w14:paraId="5421DC30" w14:textId="3208F6AE" w:rsidR="00903526" w:rsidRDefault="00903526" w:rsidP="00AA1D84">
      <w:pPr>
        <w:rPr>
          <w:noProof/>
        </w:rPr>
      </w:pPr>
    </w:p>
    <w:p w14:paraId="1CEC3180" w14:textId="0B95A240" w:rsidR="000602BB" w:rsidRDefault="000602BB">
      <w:pPr>
        <w:rPr>
          <w:ins w:id="50" w:author="ola owolawi" w:date="2019-10-11T16:11:00Z"/>
          <w:noProof/>
        </w:rPr>
      </w:pPr>
      <w:ins w:id="51" w:author="ola owolawi" w:date="2019-10-11T16:11:00Z">
        <w:r>
          <w:rPr>
            <w:noProof/>
          </w:rPr>
          <w:br w:type="page"/>
        </w:r>
      </w:ins>
    </w:p>
    <w:p w14:paraId="067E2182" w14:textId="77777777" w:rsidR="00903526" w:rsidRDefault="00903526" w:rsidP="00AA1D84">
      <w:pPr>
        <w:rPr>
          <w:noProof/>
        </w:rPr>
      </w:pPr>
    </w:p>
    <w:p w14:paraId="7753E97B" w14:textId="77777777" w:rsidR="00903526" w:rsidRDefault="00903526" w:rsidP="00903526">
      <w:pPr>
        <w:pStyle w:val="Heading1"/>
      </w:pPr>
      <w:bookmarkStart w:id="52" w:name="_Toc21096622"/>
      <w:r>
        <w:t>Avalara Panel Button</w:t>
      </w:r>
      <w:bookmarkEnd w:id="52"/>
      <w:r>
        <w:t xml:space="preserve"> </w:t>
      </w:r>
    </w:p>
    <w:p w14:paraId="26F71DE0" w14:textId="1BB668B2" w:rsidR="00903526" w:rsidRDefault="00903526" w:rsidP="00903526">
      <w:r>
        <w:t>Figure 2.0</w:t>
      </w:r>
      <w:ins w:id="53" w:author="ola owolawi" w:date="2019-10-11T16:41:00Z">
        <w:r w:rsidR="005521DB">
          <w:t>: AvaTax Control panel button</w:t>
        </w:r>
      </w:ins>
    </w:p>
    <w:p w14:paraId="3D1AC204" w14:textId="2F551533" w:rsidR="00D21C47" w:rsidRDefault="00AA1D84" w:rsidP="00AA1D84">
      <w:pPr>
        <w:rPr>
          <w:ins w:id="54" w:author="ola owolawi" w:date="2019-10-11T16:16:00Z"/>
        </w:rPr>
      </w:pPr>
      <w:del w:id="55" w:author="ola owolawi" w:date="2019-10-11T16:01:00Z">
        <w:r w:rsidDel="000602BB">
          <w:br/>
        </w:r>
      </w:del>
      <w:del w:id="56" w:author="ola owolawi" w:date="2019-10-11T16:16:00Z">
        <w:r w:rsidDel="00D21C47">
          <w:br/>
        </w:r>
      </w:del>
      <w:r>
        <w:rPr>
          <w:noProof/>
        </w:rPr>
        <w:drawing>
          <wp:inline distT="0" distB="0" distL="0" distR="0" wp14:anchorId="41C1F274" wp14:editId="487F21B5">
            <wp:extent cx="5943600" cy="37331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ins w:id="57" w:author="ola owolawi" w:date="2019-10-11T16:16:00Z">
        <w:r w:rsidR="00D21C47">
          <w:br/>
        </w:r>
      </w:ins>
    </w:p>
    <w:p w14:paraId="6E1B1553" w14:textId="77777777" w:rsidR="00D21C47" w:rsidRDefault="00D21C47">
      <w:pPr>
        <w:rPr>
          <w:ins w:id="58" w:author="ola owolawi" w:date="2019-10-11T16:16:00Z"/>
        </w:rPr>
      </w:pPr>
      <w:ins w:id="59" w:author="ola owolawi" w:date="2019-10-11T16:16:00Z">
        <w:r>
          <w:br w:type="page"/>
        </w:r>
      </w:ins>
    </w:p>
    <w:p w14:paraId="5522B3B5" w14:textId="200DFC27" w:rsidR="00AA1D84" w:rsidDel="00D21C47" w:rsidRDefault="00AA1D84" w:rsidP="00AA1D84">
      <w:pPr>
        <w:rPr>
          <w:del w:id="60" w:author="ola owolawi" w:date="2019-10-11T16:16:00Z"/>
        </w:rPr>
      </w:pPr>
    </w:p>
    <w:p w14:paraId="7F80E38C" w14:textId="0078AC37" w:rsidR="008038F0" w:rsidDel="000602BB" w:rsidRDefault="008038F0" w:rsidP="00AA1D84">
      <w:pPr>
        <w:rPr>
          <w:del w:id="61" w:author="ola owolawi" w:date="2019-10-11T16:01:00Z"/>
        </w:rPr>
      </w:pPr>
    </w:p>
    <w:p w14:paraId="1D5DE19F" w14:textId="3073788C" w:rsidR="008038F0" w:rsidDel="000602BB" w:rsidRDefault="008038F0" w:rsidP="00AA1D84">
      <w:pPr>
        <w:rPr>
          <w:del w:id="62" w:author="ola owolawi" w:date="2019-10-11T16:01:00Z"/>
        </w:rPr>
      </w:pPr>
    </w:p>
    <w:p w14:paraId="20968591" w14:textId="58E46009" w:rsidR="008038F0" w:rsidDel="000602BB" w:rsidRDefault="008038F0" w:rsidP="00AA1D84">
      <w:pPr>
        <w:rPr>
          <w:del w:id="63" w:author="ola owolawi" w:date="2019-10-11T16:01:00Z"/>
        </w:rPr>
      </w:pPr>
    </w:p>
    <w:p w14:paraId="191D8D64" w14:textId="4C45220E" w:rsidR="008038F0" w:rsidDel="000602BB" w:rsidRDefault="008038F0" w:rsidP="00AA1D84">
      <w:pPr>
        <w:rPr>
          <w:del w:id="64" w:author="ola owolawi" w:date="2019-10-11T16:01:00Z"/>
        </w:rPr>
      </w:pPr>
    </w:p>
    <w:p w14:paraId="28E2BC50" w14:textId="13386115" w:rsidR="008038F0" w:rsidDel="000602BB" w:rsidRDefault="008038F0" w:rsidP="00AA1D84">
      <w:pPr>
        <w:rPr>
          <w:del w:id="65" w:author="ola owolawi" w:date="2019-10-11T16:01:00Z"/>
        </w:rPr>
      </w:pPr>
    </w:p>
    <w:p w14:paraId="610AE04B" w14:textId="74F12EFA" w:rsidR="008038F0" w:rsidDel="000602BB" w:rsidRDefault="008038F0" w:rsidP="00AA1D84">
      <w:pPr>
        <w:rPr>
          <w:del w:id="66" w:author="ola owolawi" w:date="2019-10-11T16:01:00Z"/>
        </w:rPr>
      </w:pPr>
    </w:p>
    <w:p w14:paraId="6199DC57" w14:textId="63A4308B" w:rsidR="008038F0" w:rsidDel="000602BB" w:rsidRDefault="008038F0" w:rsidP="00AA1D84">
      <w:pPr>
        <w:rPr>
          <w:del w:id="67" w:author="ola owolawi" w:date="2019-10-11T16:01:00Z"/>
        </w:rPr>
      </w:pPr>
    </w:p>
    <w:p w14:paraId="2B1D3B4F" w14:textId="2CE72AED" w:rsidR="008038F0" w:rsidDel="000602BB" w:rsidRDefault="008038F0" w:rsidP="00AA1D84">
      <w:pPr>
        <w:rPr>
          <w:del w:id="68" w:author="ola owolawi" w:date="2019-10-11T16:01:00Z"/>
        </w:rPr>
      </w:pPr>
    </w:p>
    <w:p w14:paraId="0D68E917" w14:textId="3B668530" w:rsidR="008038F0" w:rsidDel="000602BB" w:rsidRDefault="008038F0" w:rsidP="00AA1D84">
      <w:pPr>
        <w:rPr>
          <w:del w:id="69" w:author="ola owolawi" w:date="2019-10-11T16:01:00Z"/>
        </w:rPr>
      </w:pPr>
    </w:p>
    <w:p w14:paraId="26AFED47" w14:textId="72D1CA83" w:rsidR="008038F0" w:rsidDel="000602BB" w:rsidRDefault="008038F0" w:rsidP="00AA1D84">
      <w:pPr>
        <w:rPr>
          <w:del w:id="70" w:author="ola owolawi" w:date="2019-10-11T16:11:00Z"/>
        </w:rPr>
      </w:pPr>
    </w:p>
    <w:p w14:paraId="5CBCC61D" w14:textId="12EB3AF4" w:rsidR="008038F0" w:rsidDel="00D21C47" w:rsidRDefault="008038F0" w:rsidP="008038F0">
      <w:pPr>
        <w:pStyle w:val="Heading1"/>
        <w:rPr>
          <w:del w:id="71" w:author="ola owolawi" w:date="2019-10-11T16:20:00Z"/>
        </w:rPr>
      </w:pPr>
      <w:bookmarkStart w:id="72" w:name="_Toc21096623"/>
      <w:del w:id="73" w:author="ola owolawi" w:date="2019-10-11T16:20:00Z">
        <w:r w:rsidDel="00D21C47">
          <w:delText xml:space="preserve">Avalara </w:delText>
        </w:r>
        <w:r w:rsidR="00DB1AA3" w:rsidDel="00D21C47">
          <w:delText>C</w:delText>
        </w:r>
        <w:r w:rsidDel="00D21C47">
          <w:delText xml:space="preserve">onfiguration </w:delText>
        </w:r>
        <w:r w:rsidR="00811FD7" w:rsidDel="00D21C47">
          <w:delText xml:space="preserve">Panel </w:delText>
        </w:r>
        <w:r w:rsidR="00DB1AA3" w:rsidDel="00D21C47">
          <w:delText>F</w:delText>
        </w:r>
        <w:r w:rsidDel="00D21C47">
          <w:delText>orm</w:delText>
        </w:r>
        <w:bookmarkEnd w:id="72"/>
      </w:del>
    </w:p>
    <w:p w14:paraId="5112E3DF" w14:textId="17A58228" w:rsidR="008038F0" w:rsidDel="00D21C47" w:rsidRDefault="008038F0" w:rsidP="008038F0">
      <w:pPr>
        <w:rPr>
          <w:del w:id="74" w:author="ola owolawi" w:date="2019-10-11T16:20:00Z"/>
        </w:rPr>
      </w:pPr>
      <w:del w:id="75" w:author="ola owolawi" w:date="2019-10-11T16:20:00Z">
        <w:r w:rsidDel="00D21C47">
          <w:delText>Figure 3.0</w:delText>
        </w:r>
      </w:del>
    </w:p>
    <w:p w14:paraId="7123E360" w14:textId="437F05EF" w:rsidR="00AA1D84" w:rsidDel="00D21C47" w:rsidRDefault="00AA1D84" w:rsidP="00AA1D84">
      <w:pPr>
        <w:rPr>
          <w:del w:id="76" w:author="ola owolawi" w:date="2019-10-11T16:20:00Z"/>
        </w:rPr>
      </w:pPr>
      <w:del w:id="77" w:author="ola owolawi" w:date="2019-10-11T16:20:00Z">
        <w:r w:rsidDel="00D21C47">
          <w:rPr>
            <w:noProof/>
          </w:rPr>
          <w:drawing>
            <wp:inline distT="0" distB="0" distL="0" distR="0" wp14:anchorId="503D073A" wp14:editId="67D3E1F5">
              <wp:extent cx="5943600" cy="294195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941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32686C0" w14:textId="28484E48" w:rsidR="000602BB" w:rsidRDefault="000602BB" w:rsidP="000602BB">
      <w:pPr>
        <w:pStyle w:val="Heading1"/>
        <w:rPr>
          <w:ins w:id="78" w:author="ola owolawi" w:date="2019-10-11T16:02:00Z"/>
        </w:rPr>
      </w:pPr>
      <w:ins w:id="79" w:author="ola owolawi" w:date="2019-10-11T16:02:00Z">
        <w:r>
          <w:t>Avalara</w:t>
        </w:r>
        <w:r>
          <w:t xml:space="preserve"> </w:t>
        </w:r>
        <w:r>
          <w:t>Form</w:t>
        </w:r>
        <w:r>
          <w:t xml:space="preserve"> LABEL</w:t>
        </w:r>
      </w:ins>
      <w:ins w:id="80" w:author="ola owolawi" w:date="2019-10-11T16:16:00Z">
        <w:r w:rsidR="00D21C47">
          <w:t>S</w:t>
        </w:r>
      </w:ins>
      <w:ins w:id="81" w:author="ola owolawi" w:date="2019-10-11T16:02:00Z">
        <w:r>
          <w:t xml:space="preserve"> </w:t>
        </w:r>
      </w:ins>
      <w:ins w:id="82" w:author="ola owolawi" w:date="2019-10-11T16:18:00Z">
        <w:r w:rsidR="00D21C47">
          <w:t>SETTINGS</w:t>
        </w:r>
      </w:ins>
      <w:ins w:id="83" w:author="ola owolawi" w:date="2019-10-11T16:02:00Z">
        <w:r>
          <w:t xml:space="preserve">  </w:t>
        </w:r>
      </w:ins>
    </w:p>
    <w:p w14:paraId="180C3BE9" w14:textId="3404A884" w:rsidR="000602BB" w:rsidRDefault="000602BB" w:rsidP="000602BB">
      <w:pPr>
        <w:rPr>
          <w:ins w:id="84" w:author="ola owolawi" w:date="2019-10-11T16:02:00Z"/>
        </w:rPr>
      </w:pPr>
      <w:ins w:id="85" w:author="ola owolawi" w:date="2019-10-11T16:02:00Z">
        <w:r>
          <w:t xml:space="preserve">Figure </w:t>
        </w:r>
      </w:ins>
      <w:ins w:id="86" w:author="ola owolawi" w:date="2019-10-11T16:41:00Z">
        <w:r w:rsidR="002A018B">
          <w:t>3</w:t>
        </w:r>
      </w:ins>
      <w:ins w:id="87" w:author="ola owolawi" w:date="2019-10-11T16:02:00Z">
        <w:r>
          <w:t>.0</w:t>
        </w:r>
      </w:ins>
      <w:ins w:id="88" w:author="ola owolawi" w:date="2019-10-11T16:41:00Z">
        <w:r w:rsidR="002A018B">
          <w:t xml:space="preserve">: </w:t>
        </w:r>
      </w:ins>
      <w:ins w:id="89" w:author="ola owolawi" w:date="2019-10-11T16:43:00Z">
        <w:r w:rsidR="002A018B">
          <w:t>Configuration form labels settings.</w:t>
        </w:r>
      </w:ins>
    </w:p>
    <w:p w14:paraId="35C766C1" w14:textId="02504E04" w:rsidR="008038F0" w:rsidRDefault="00D21C47" w:rsidP="00AA1D84">
      <w:ins w:id="90" w:author="ola owolawi" w:date="2019-10-11T16:13:00Z">
        <w:r>
          <w:rPr>
            <w:noProof/>
          </w:rPr>
          <w:drawing>
            <wp:inline distT="0" distB="0" distL="0" distR="0" wp14:anchorId="5DCDA088" wp14:editId="4E169029">
              <wp:extent cx="5943600" cy="4398645"/>
              <wp:effectExtent l="0" t="0" r="0" b="190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3986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3362376" w14:textId="4EFB0F01" w:rsidR="008038F0" w:rsidRDefault="008038F0" w:rsidP="00AA1D84"/>
    <w:p w14:paraId="107B687E" w14:textId="69646D0F" w:rsidR="008038F0" w:rsidRDefault="008038F0" w:rsidP="00AA1D84"/>
    <w:p w14:paraId="4CB8B6A2" w14:textId="65434B0D" w:rsidR="008038F0" w:rsidRDefault="008038F0" w:rsidP="00AA1D84"/>
    <w:p w14:paraId="61A328A2" w14:textId="4B5AB2CE" w:rsidR="008038F0" w:rsidRDefault="008038F0" w:rsidP="00AA1D84"/>
    <w:p w14:paraId="718A6E83" w14:textId="66BE8415" w:rsidR="008038F0" w:rsidRDefault="008038F0" w:rsidP="00AA1D84"/>
    <w:p w14:paraId="35DE1A6E" w14:textId="24A8D105" w:rsidR="008038F0" w:rsidRDefault="008038F0" w:rsidP="00AA1D84"/>
    <w:p w14:paraId="7B67653C" w14:textId="48A3A662" w:rsidR="008038F0" w:rsidRDefault="008038F0" w:rsidP="00AA1D84"/>
    <w:p w14:paraId="4932D38B" w14:textId="3DEA6273" w:rsidR="008038F0" w:rsidRDefault="008038F0" w:rsidP="00AA1D84"/>
    <w:p w14:paraId="63CF9F48" w14:textId="2F1E6E44" w:rsidR="008038F0" w:rsidRDefault="008038F0" w:rsidP="00AA1D84"/>
    <w:p w14:paraId="3D78E9C4" w14:textId="62ACCD7B" w:rsidR="008038F0" w:rsidRDefault="008038F0" w:rsidP="00AA1D84"/>
    <w:p w14:paraId="1C3AB992" w14:textId="7A9F9EBA" w:rsidR="00D21C47" w:rsidRDefault="00D21C47" w:rsidP="00D21C47">
      <w:pPr>
        <w:pStyle w:val="Heading1"/>
        <w:rPr>
          <w:ins w:id="91" w:author="ola owolawi" w:date="2019-10-11T16:14:00Z"/>
        </w:rPr>
      </w:pPr>
      <w:ins w:id="92" w:author="ola owolawi" w:date="2019-10-11T16:14:00Z">
        <w:r>
          <w:lastRenderedPageBreak/>
          <w:t>Avalara Configuration</w:t>
        </w:r>
      </w:ins>
      <w:ins w:id="93" w:author="ola owolawi" w:date="2019-10-11T16:17:00Z">
        <w:r>
          <w:t xml:space="preserve"> ERROR MESSAGES</w:t>
        </w:r>
      </w:ins>
      <w:ins w:id="94" w:author="ola owolawi" w:date="2019-10-11T16:14:00Z">
        <w:r>
          <w:t xml:space="preserve"> </w:t>
        </w:r>
      </w:ins>
      <w:ins w:id="95" w:author="ola owolawi" w:date="2019-10-11T16:17:00Z">
        <w:r>
          <w:t>SETTINGS</w:t>
        </w:r>
      </w:ins>
    </w:p>
    <w:p w14:paraId="13EDD13C" w14:textId="318338BD" w:rsidR="00D21C47" w:rsidRDefault="00D21C47" w:rsidP="00D21C47">
      <w:pPr>
        <w:rPr>
          <w:ins w:id="96" w:author="ola owolawi" w:date="2019-10-11T16:14:00Z"/>
        </w:rPr>
      </w:pPr>
      <w:ins w:id="97" w:author="ola owolawi" w:date="2019-10-11T16:14:00Z">
        <w:r>
          <w:t xml:space="preserve">Figure </w:t>
        </w:r>
      </w:ins>
      <w:ins w:id="98" w:author="ola owolawi" w:date="2019-10-11T16:43:00Z">
        <w:r w:rsidR="002A018B">
          <w:t>4</w:t>
        </w:r>
      </w:ins>
      <w:ins w:id="99" w:author="ola owolawi" w:date="2019-10-11T16:14:00Z">
        <w:r>
          <w:t>.0</w:t>
        </w:r>
      </w:ins>
      <w:ins w:id="100" w:author="ola owolawi" w:date="2019-10-11T16:43:00Z">
        <w:r w:rsidR="002A018B">
          <w:t xml:space="preserve">: Error and notification </w:t>
        </w:r>
      </w:ins>
      <w:ins w:id="101" w:author="ola owolawi" w:date="2019-10-11T16:44:00Z">
        <w:r w:rsidR="002A018B">
          <w:t>form</w:t>
        </w:r>
      </w:ins>
      <w:ins w:id="102" w:author="ola owolawi" w:date="2019-10-11T16:43:00Z">
        <w:r w:rsidR="002A018B">
          <w:t xml:space="preserve"> settings.</w:t>
        </w:r>
      </w:ins>
    </w:p>
    <w:p w14:paraId="1A53DA40" w14:textId="1D0937C9" w:rsidR="008038F0" w:rsidRDefault="00D21C47" w:rsidP="00AA1D84">
      <w:ins w:id="103" w:author="ola owolawi" w:date="2019-10-11T16:15:00Z">
        <w:r>
          <w:rPr>
            <w:noProof/>
          </w:rPr>
          <w:drawing>
            <wp:inline distT="0" distB="0" distL="0" distR="0" wp14:anchorId="05ADD6DD" wp14:editId="0778BD5D">
              <wp:extent cx="5943600" cy="4266565"/>
              <wp:effectExtent l="0" t="0" r="0" b="63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2665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F35ED00" w14:textId="52D21621" w:rsidR="008038F0" w:rsidRDefault="008038F0" w:rsidP="00AA1D84"/>
    <w:p w14:paraId="60A7D703" w14:textId="378E96DF" w:rsidR="00D21C47" w:rsidRDefault="00D21C47">
      <w:pPr>
        <w:rPr>
          <w:ins w:id="104" w:author="ola owolawi" w:date="2019-10-11T16:18:00Z"/>
        </w:rPr>
      </w:pPr>
      <w:ins w:id="105" w:author="ola owolawi" w:date="2019-10-11T16:18:00Z">
        <w:r>
          <w:br w:type="page"/>
        </w:r>
      </w:ins>
    </w:p>
    <w:p w14:paraId="24FFCB4D" w14:textId="77777777" w:rsidR="00D21C47" w:rsidRDefault="00D21C47" w:rsidP="00D21C47">
      <w:pPr>
        <w:pStyle w:val="Heading1"/>
        <w:rPr>
          <w:ins w:id="106" w:author="ola owolawi" w:date="2019-10-11T16:18:00Z"/>
        </w:rPr>
      </w:pPr>
      <w:ins w:id="107" w:author="ola owolawi" w:date="2019-10-11T16:18:00Z">
        <w:r>
          <w:lastRenderedPageBreak/>
          <w:t>Avalara Configuration Panel Form</w:t>
        </w:r>
      </w:ins>
    </w:p>
    <w:p w14:paraId="04272151" w14:textId="1E636F85" w:rsidR="00D21C47" w:rsidRDefault="00D21C47" w:rsidP="00D21C47">
      <w:pPr>
        <w:rPr>
          <w:ins w:id="108" w:author="ola owolawi" w:date="2019-10-11T16:18:00Z"/>
        </w:rPr>
      </w:pPr>
      <w:ins w:id="109" w:author="ola owolawi" w:date="2019-10-11T16:18:00Z">
        <w:r>
          <w:t xml:space="preserve">Figure </w:t>
        </w:r>
      </w:ins>
      <w:ins w:id="110" w:author="ola owolawi" w:date="2019-10-11T16:44:00Z">
        <w:r w:rsidR="002A018B">
          <w:t>5</w:t>
        </w:r>
      </w:ins>
      <w:ins w:id="111" w:author="ola owolawi" w:date="2019-10-11T16:18:00Z">
        <w:r>
          <w:t>.0</w:t>
        </w:r>
      </w:ins>
    </w:p>
    <w:p w14:paraId="743EB702" w14:textId="120C205D" w:rsidR="008038F0" w:rsidRDefault="00D21C47" w:rsidP="00AA1D84">
      <w:ins w:id="112" w:author="ola owolawi" w:date="2019-10-11T16:20:00Z">
        <w:r>
          <w:rPr>
            <w:noProof/>
          </w:rPr>
          <w:drawing>
            <wp:inline distT="0" distB="0" distL="0" distR="0" wp14:anchorId="76425325" wp14:editId="3BBEAD0E">
              <wp:extent cx="5943600" cy="3343275"/>
              <wp:effectExtent l="0" t="0" r="0" b="952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343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8038F0" w:rsidSect="002751DC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09" w:footer="567" w:gutter="0"/>
      <w:paperSrc w:first="259" w:other="259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48A5C" w14:textId="77777777" w:rsidR="00775F3C" w:rsidRDefault="00775F3C" w:rsidP="00617EB2">
      <w:pPr>
        <w:spacing w:before="0" w:after="0" w:line="240" w:lineRule="auto"/>
      </w:pPr>
      <w:r>
        <w:separator/>
      </w:r>
    </w:p>
  </w:endnote>
  <w:endnote w:type="continuationSeparator" w:id="0">
    <w:p w14:paraId="7278E523" w14:textId="77777777" w:rsidR="00775F3C" w:rsidRDefault="00775F3C" w:rsidP="00617E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Condensed">
    <w:altName w:val="Franklin Gothic Medium Cond"/>
    <w:charset w:val="00"/>
    <w:family w:val="swiss"/>
    <w:pitch w:val="variable"/>
    <w:sig w:usb0="00000001" w:usb1="00000000" w:usb2="00000000" w:usb3="00000000" w:csb0="0000009F" w:csb1="00000000"/>
  </w:font>
  <w:font w:name="Segoe">
    <w:altName w:val="Century Gothic"/>
    <w:charset w:val="00"/>
    <w:family w:val="swiss"/>
    <w:pitch w:val="variable"/>
    <w:sig w:usb0="00000087" w:usb1="00000000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Light">
    <w:altName w:val="Sego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Thornda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G Mincho Light J">
    <w:altName w:val="Times New Roman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Futura Bk">
    <w:altName w:val="Tahoma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7146E" w14:textId="77777777" w:rsidR="00834EFC" w:rsidRDefault="00834EFC" w:rsidP="002E48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B781E5" w14:textId="77777777" w:rsidR="00834EFC" w:rsidRDefault="00834E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DB4C8" w14:textId="19422127" w:rsidR="00834EFC" w:rsidRPr="00424656" w:rsidRDefault="00834EFC" w:rsidP="00ED7D67">
    <w:pPr>
      <w:pStyle w:val="Footer"/>
      <w:pBdr>
        <w:top w:val="single" w:sz="8" w:space="1" w:color="auto"/>
      </w:pBdr>
      <w:tabs>
        <w:tab w:val="center" w:pos="5073"/>
        <w:tab w:val="right" w:pos="10089"/>
      </w:tabs>
      <w:spacing w:before="0"/>
      <w:rPr>
        <w:rFonts w:ascii="Arial" w:hAnsi="Arial"/>
        <w:sz w:val="16"/>
        <w:szCs w:val="16"/>
      </w:rPr>
    </w:pPr>
    <w:r w:rsidRPr="007C7B50">
      <w:rPr>
        <w:rFonts w:ascii="Arial" w:hAnsi="Arial"/>
        <w:sz w:val="16"/>
        <w:szCs w:val="16"/>
      </w:rPr>
      <w:t xml:space="preserve">Proprietary Confidential </w:t>
    </w:r>
    <w:r>
      <w:rPr>
        <w:rFonts w:ascii="Arial" w:hAnsi="Arial"/>
        <w:sz w:val="16"/>
        <w:szCs w:val="16"/>
      </w:rPr>
      <w:t xml:space="preserve">– </w:t>
    </w:r>
    <w:r w:rsidR="003E2B46">
      <w:rPr>
        <w:rFonts w:ascii="Arial" w:hAnsi="Arial"/>
        <w:sz w:val="16"/>
        <w:szCs w:val="16"/>
      </w:rPr>
      <w:t xml:space="preserve">XCentium/Avalara/Sitecore Client </w:t>
    </w:r>
    <w:r w:rsidRPr="007C7B50">
      <w:rPr>
        <w:rFonts w:ascii="Arial" w:hAnsi="Arial"/>
        <w:sz w:val="16"/>
        <w:szCs w:val="16"/>
      </w:rPr>
      <w:t>Use Only</w:t>
    </w:r>
    <w:r>
      <w:rPr>
        <w:rFonts w:ascii="Arial" w:hAnsi="Arial"/>
        <w:sz w:val="16"/>
        <w:szCs w:val="16"/>
      </w:rPr>
      <w:t xml:space="preserve"> 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 xml:space="preserve"> </w:t>
    </w:r>
    <w:r w:rsidRPr="00424656">
      <w:rPr>
        <w:rFonts w:ascii="Arial" w:hAnsi="Arial"/>
        <w:sz w:val="16"/>
        <w:szCs w:val="16"/>
      </w:rPr>
      <w:fldChar w:fldCharType="begin"/>
    </w:r>
    <w:r w:rsidRPr="00424656">
      <w:rPr>
        <w:rFonts w:ascii="Arial" w:hAnsi="Arial"/>
        <w:sz w:val="16"/>
        <w:szCs w:val="16"/>
      </w:rPr>
      <w:instrText xml:space="preserve"> PAGE   \* MERGEFORMAT </w:instrText>
    </w:r>
    <w:r w:rsidRPr="00424656"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noProof/>
        <w:sz w:val="16"/>
        <w:szCs w:val="16"/>
      </w:rPr>
      <w:t>4</w:t>
    </w:r>
    <w:r w:rsidRPr="00424656">
      <w:rPr>
        <w:rFonts w:ascii="Arial" w:hAnsi="Arial"/>
        <w:sz w:val="16"/>
        <w:szCs w:val="16"/>
      </w:rPr>
      <w:fldChar w:fldCharType="end"/>
    </w:r>
  </w:p>
  <w:p w14:paraId="51CD53CB" w14:textId="77777777" w:rsidR="00834EFC" w:rsidRPr="002751DC" w:rsidRDefault="00834EFC" w:rsidP="002751DC">
    <w:pPr>
      <w:pStyle w:val="Footer"/>
      <w:pBdr>
        <w:top w:val="single" w:sz="8" w:space="1" w:color="auto"/>
      </w:pBdr>
      <w:tabs>
        <w:tab w:val="center" w:pos="5073"/>
        <w:tab w:val="right" w:pos="10089"/>
      </w:tabs>
      <w:spacing w:before="0" w:line="276" w:lineRule="auto"/>
      <w:rPr>
        <w:rFonts w:ascii="Arial" w:hAnsi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3D6A9" w14:textId="1234E025" w:rsidR="00834EFC" w:rsidRPr="007C7B50" w:rsidRDefault="00834EFC" w:rsidP="007C7B50">
    <w:pPr>
      <w:pStyle w:val="Footer"/>
      <w:pBdr>
        <w:top w:val="single" w:sz="8" w:space="1" w:color="auto"/>
      </w:pBdr>
      <w:tabs>
        <w:tab w:val="center" w:pos="5073"/>
        <w:tab w:val="right" w:pos="10089"/>
      </w:tabs>
      <w:spacing w:before="0"/>
      <w:rPr>
        <w:rFonts w:ascii="Arial" w:hAnsi="Arial"/>
        <w:sz w:val="16"/>
        <w:szCs w:val="16"/>
      </w:rPr>
    </w:pPr>
    <w:r w:rsidRPr="007C7B50">
      <w:rPr>
        <w:rFonts w:ascii="Arial" w:hAnsi="Arial"/>
        <w:sz w:val="16"/>
        <w:szCs w:val="16"/>
      </w:rPr>
      <w:t xml:space="preserve">Proprietary Confidential </w:t>
    </w:r>
    <w:r>
      <w:rPr>
        <w:rFonts w:ascii="Arial" w:hAnsi="Arial"/>
        <w:sz w:val="16"/>
        <w:szCs w:val="16"/>
      </w:rPr>
      <w:t xml:space="preserve">– </w:t>
    </w:r>
    <w:r w:rsidR="003E2B46">
      <w:rPr>
        <w:rFonts w:ascii="Arial" w:hAnsi="Arial"/>
        <w:sz w:val="16"/>
        <w:szCs w:val="16"/>
      </w:rPr>
      <w:t xml:space="preserve">XCentium/Avalara Client </w:t>
    </w:r>
    <w:r w:rsidRPr="007C7B50">
      <w:rPr>
        <w:rFonts w:ascii="Arial" w:hAnsi="Arial"/>
        <w:sz w:val="16"/>
        <w:szCs w:val="16"/>
      </w:rPr>
      <w:t>Use Only</w:t>
    </w:r>
  </w:p>
  <w:p w14:paraId="29DEDD00" w14:textId="77777777" w:rsidR="00834EFC" w:rsidRPr="00424656" w:rsidRDefault="00834EFC" w:rsidP="007C7B50">
    <w:pPr>
      <w:pStyle w:val="Footer"/>
      <w:pBdr>
        <w:top w:val="single" w:sz="8" w:space="1" w:color="auto"/>
      </w:pBdr>
      <w:tabs>
        <w:tab w:val="center" w:pos="5073"/>
        <w:tab w:val="right" w:pos="10089"/>
      </w:tabs>
      <w:spacing w:before="0" w:line="276" w:lineRule="auto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 xml:space="preserve">                              </w:t>
    </w:r>
    <w:r w:rsidRPr="00424656">
      <w:rPr>
        <w:rFonts w:ascii="Arial" w:hAnsi="Arial"/>
        <w:sz w:val="16"/>
        <w:szCs w:val="16"/>
      </w:rPr>
      <w:fldChar w:fldCharType="begin"/>
    </w:r>
    <w:r w:rsidRPr="00424656">
      <w:rPr>
        <w:rFonts w:ascii="Arial" w:hAnsi="Arial"/>
        <w:sz w:val="16"/>
        <w:szCs w:val="16"/>
      </w:rPr>
      <w:instrText xml:space="preserve"> PAGE   \* MERGEFORMAT </w:instrText>
    </w:r>
    <w:r w:rsidRPr="00424656"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noProof/>
        <w:sz w:val="16"/>
        <w:szCs w:val="16"/>
      </w:rPr>
      <w:t>1</w:t>
    </w:r>
    <w:r w:rsidRPr="00424656"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8C75D" w14:textId="77777777" w:rsidR="00775F3C" w:rsidRDefault="00775F3C" w:rsidP="00617EB2">
      <w:pPr>
        <w:spacing w:before="0" w:after="0" w:line="240" w:lineRule="auto"/>
      </w:pPr>
      <w:r>
        <w:separator/>
      </w:r>
    </w:p>
  </w:footnote>
  <w:footnote w:type="continuationSeparator" w:id="0">
    <w:p w14:paraId="2565F3C0" w14:textId="77777777" w:rsidR="00775F3C" w:rsidRDefault="00775F3C" w:rsidP="00617EB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4696F" w14:textId="4FD21067" w:rsidR="00834EFC" w:rsidRPr="00D73836" w:rsidRDefault="008038F0" w:rsidP="00D73836">
    <w:pPr>
      <w:pStyle w:val="Header"/>
      <w:pBdr>
        <w:top w:val="single" w:sz="8" w:space="1" w:color="auto"/>
        <w:bottom w:val="single" w:sz="8" w:space="1" w:color="auto"/>
      </w:pBdr>
      <w:tabs>
        <w:tab w:val="center" w:pos="4500"/>
        <w:tab w:val="left" w:pos="5940"/>
        <w:tab w:val="left" w:pos="8640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Sitecore Commerce</w:t>
    </w:r>
    <w:r w:rsidR="00D73836">
      <w:rPr>
        <w:rFonts w:ascii="Arial" w:hAnsi="Arial" w:cs="Arial"/>
        <w:sz w:val="22"/>
        <w:szCs w:val="22"/>
      </w:rPr>
      <w:tab/>
    </w:r>
    <w:r w:rsidR="00D73836">
      <w:rPr>
        <w:rFonts w:ascii="Arial" w:hAnsi="Arial" w:cs="Arial"/>
        <w:sz w:val="22"/>
        <w:szCs w:val="22"/>
      </w:rPr>
      <w:tab/>
      <w:t xml:space="preserve">                    </w:t>
    </w:r>
    <w:r w:rsidR="00D73836">
      <w:rPr>
        <w:rFonts w:ascii="Arial" w:hAnsi="Arial" w:cs="Arial"/>
        <w:sz w:val="22"/>
        <w:szCs w:val="22"/>
      </w:rPr>
      <w:tab/>
      <w:t xml:space="preserve">                  </w:t>
    </w:r>
    <w:r>
      <w:rPr>
        <w:rFonts w:ascii="Arial" w:hAnsi="Arial" w:cs="Arial"/>
        <w:sz w:val="22"/>
        <w:szCs w:val="22"/>
      </w:rPr>
      <w:t xml:space="preserve">    Avalara Setup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CD4D7" w14:textId="1E345B35" w:rsidR="00834EFC" w:rsidRPr="002751DC" w:rsidRDefault="003E2B46" w:rsidP="002751DC">
    <w:pPr>
      <w:pStyle w:val="Header"/>
      <w:pBdr>
        <w:top w:val="single" w:sz="8" w:space="1" w:color="auto"/>
        <w:bottom w:val="single" w:sz="8" w:space="1" w:color="auto"/>
      </w:pBdr>
      <w:tabs>
        <w:tab w:val="center" w:pos="4500"/>
        <w:tab w:val="left" w:pos="5940"/>
        <w:tab w:val="left" w:pos="8640"/>
      </w:tabs>
      <w:rPr>
        <w:rFonts w:ascii="Arial" w:hAnsi="Arial" w:cs="Arial"/>
        <w:sz w:val="22"/>
        <w:szCs w:val="22"/>
      </w:rPr>
    </w:pPr>
    <w:bookmarkStart w:id="113" w:name="_Hlk522616629"/>
    <w:r>
      <w:rPr>
        <w:rFonts w:ascii="Arial" w:hAnsi="Arial" w:cs="Arial"/>
        <w:sz w:val="22"/>
        <w:szCs w:val="22"/>
      </w:rPr>
      <w:t xml:space="preserve">Sitecore Commerce </w:t>
    </w:r>
    <w:bookmarkEnd w:id="113"/>
    <w:r w:rsidR="00834EFC">
      <w:rPr>
        <w:rFonts w:ascii="Arial" w:hAnsi="Arial" w:cs="Arial"/>
        <w:sz w:val="22"/>
        <w:szCs w:val="22"/>
      </w:rPr>
      <w:tab/>
    </w:r>
    <w:r w:rsidR="00834EFC">
      <w:rPr>
        <w:rFonts w:ascii="Arial" w:hAnsi="Arial" w:cs="Arial"/>
        <w:sz w:val="22"/>
        <w:szCs w:val="22"/>
      </w:rPr>
      <w:tab/>
      <w:t xml:space="preserve">                    </w:t>
    </w:r>
    <w:r w:rsidR="00834EFC">
      <w:rPr>
        <w:rFonts w:ascii="Arial" w:hAnsi="Arial" w:cs="Arial"/>
        <w:sz w:val="22"/>
        <w:szCs w:val="22"/>
      </w:rPr>
      <w:tab/>
      <w:t xml:space="preserve">           </w:t>
    </w:r>
    <w:r w:rsidR="00864461">
      <w:rPr>
        <w:rFonts w:ascii="Arial" w:hAnsi="Arial" w:cs="Arial"/>
        <w:sz w:val="22"/>
        <w:szCs w:val="22"/>
      </w:rPr>
      <w:t xml:space="preserve">      </w:t>
    </w:r>
    <w:r w:rsidR="007D3794">
      <w:rPr>
        <w:rFonts w:ascii="Arial" w:hAnsi="Arial" w:cs="Arial"/>
        <w:sz w:val="22"/>
        <w:szCs w:val="22"/>
      </w:rPr>
      <w:t xml:space="preserve">   </w:t>
    </w:r>
    <w:r>
      <w:rPr>
        <w:rFonts w:ascii="Arial" w:hAnsi="Arial" w:cs="Arial"/>
        <w:sz w:val="22"/>
        <w:szCs w:val="22"/>
      </w:rPr>
      <w:t xml:space="preserve">  Avalara Setup </w:t>
    </w:r>
    <w:r w:rsidR="00864461">
      <w:rPr>
        <w:rFonts w:ascii="Arial" w:hAnsi="Arial" w:cs="Arial"/>
        <w:sz w:val="22"/>
        <w:szCs w:val="22"/>
      </w:rPr>
      <w:t>Guide</w:t>
    </w:r>
    <w:r w:rsidR="00834EFC">
      <w:rPr>
        <w:rFonts w:ascii="Arial" w:hAnsi="Arial" w:cs="Ari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AABC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56CC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54C0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92C3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BC2A23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6" w15:restartNumberingAfterBreak="0">
    <w:nsid w:val="03155E64"/>
    <w:multiLevelType w:val="multilevel"/>
    <w:tmpl w:val="689A34B4"/>
    <w:name w:val="WW8Num20"/>
    <w:lvl w:ilvl="0">
      <w:start w:val="1"/>
      <w:numFmt w:val="decimal"/>
      <w:suff w:val="space"/>
      <w:lvlText w:val="Attachment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Attachment %2. "/>
      <w:lvlJc w:val="left"/>
      <w:pPr>
        <w:ind w:left="-72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093A246E"/>
    <w:multiLevelType w:val="hybridMultilevel"/>
    <w:tmpl w:val="D0C22468"/>
    <w:lvl w:ilvl="0" w:tplc="34CE1AD8">
      <w:start w:val="1"/>
      <w:numFmt w:val="bullet"/>
      <w:pStyle w:val="TableBullet"/>
      <w:lvlText w:val="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2682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07A5BF8"/>
    <w:multiLevelType w:val="multilevel"/>
    <w:tmpl w:val="533C92A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365F91" w:themeColor="accent1" w:themeShade="BF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5505DA6"/>
    <w:multiLevelType w:val="hybridMultilevel"/>
    <w:tmpl w:val="8FB82F2E"/>
    <w:lvl w:ilvl="0" w:tplc="427842AA">
      <w:start w:val="1"/>
      <w:numFmt w:val="bullet"/>
      <w:pStyle w:val="ResumeText"/>
      <w:lvlText w:val=""/>
      <w:lvlJc w:val="left"/>
      <w:pPr>
        <w:tabs>
          <w:tab w:val="num" w:pos="576"/>
        </w:tabs>
        <w:ind w:left="576" w:hanging="216"/>
      </w:pPr>
      <w:rPr>
        <w:rFonts w:ascii="Symbol" w:hAnsi="Symbol" w:hint="default"/>
        <w:color w:val="3366CC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97993"/>
    <w:multiLevelType w:val="hybridMultilevel"/>
    <w:tmpl w:val="B3E02530"/>
    <w:lvl w:ilvl="0" w:tplc="FFFFFFFF">
      <w:start w:val="1"/>
      <w:numFmt w:val="bullet"/>
      <w:pStyle w:val="BulletLevel1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70C4417"/>
    <w:multiLevelType w:val="hybridMultilevel"/>
    <w:tmpl w:val="B2F62F48"/>
    <w:lvl w:ilvl="0" w:tplc="C60C6FEE">
      <w:start w:val="1"/>
      <w:numFmt w:val="bullet"/>
      <w:pStyle w:val="CalloutBullet"/>
      <w:lvlText w:val=""/>
      <w:lvlJc w:val="left"/>
      <w:pPr>
        <w:tabs>
          <w:tab w:val="num" w:pos="432"/>
        </w:tabs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75188"/>
    <w:multiLevelType w:val="hybridMultilevel"/>
    <w:tmpl w:val="4F5041E4"/>
    <w:lvl w:ilvl="0" w:tplc="EF8A17C6">
      <w:start w:val="1"/>
      <w:numFmt w:val="bullet"/>
      <w:pStyle w:val="Table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position w:val="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14BFF"/>
    <w:multiLevelType w:val="hybridMultilevel"/>
    <w:tmpl w:val="FC68D36C"/>
    <w:lvl w:ilvl="0" w:tplc="C8F60228">
      <w:start w:val="1"/>
      <w:numFmt w:val="bullet"/>
      <w:pStyle w:val="TableListBullet2"/>
      <w:lvlText w:val="o"/>
      <w:lvlJc w:val="left"/>
      <w:pPr>
        <w:tabs>
          <w:tab w:val="num" w:pos="720"/>
        </w:tabs>
        <w:ind w:left="720" w:hanging="360"/>
      </w:pPr>
      <w:rPr>
        <w:rFonts w:ascii="Courier" w:hAnsi="Courier" w:hint="default"/>
        <w:position w:val="2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22B5C"/>
    <w:multiLevelType w:val="multilevel"/>
    <w:tmpl w:val="BBCE5268"/>
    <w:styleLink w:val="BulletsTable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808080"/>
        <w:sz w:val="18"/>
        <w:szCs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Wingdings 2" w:hAnsi="Wingdings 2" w:cs="Wingdings 2" w:hint="default"/>
        <w:bCs w:val="0"/>
        <w:iCs w:val="0"/>
        <w:color w:val="808080"/>
        <w:sz w:val="18"/>
        <w:szCs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5824D3B"/>
    <w:multiLevelType w:val="hybridMultilevel"/>
    <w:tmpl w:val="E868771E"/>
    <w:lvl w:ilvl="0" w:tplc="1F9ADF84">
      <w:start w:val="1"/>
      <w:numFmt w:val="bullet"/>
      <w:pStyle w:val="EqBullet"/>
      <w:lvlText w:val=""/>
      <w:lvlJc w:val="left"/>
      <w:pPr>
        <w:tabs>
          <w:tab w:val="num" w:pos="632"/>
        </w:tabs>
        <w:ind w:left="632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20" w15:restartNumberingAfterBreak="0">
    <w:nsid w:val="4D126AA3"/>
    <w:multiLevelType w:val="hybridMultilevel"/>
    <w:tmpl w:val="606C7F86"/>
    <w:lvl w:ilvl="0" w:tplc="22FA2294">
      <w:start w:val="1"/>
      <w:numFmt w:val="bullet"/>
      <w:pStyle w:val="CatalogNumber"/>
      <w:lvlText w:val="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BC00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81E8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607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14CF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76C2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64AF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C4DC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0E4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979BB"/>
    <w:multiLevelType w:val="multilevel"/>
    <w:tmpl w:val="184C6224"/>
    <w:lvl w:ilvl="0">
      <w:start w:val="1"/>
      <w:numFmt w:val="decimal"/>
      <w:lvlRestart w:val="0"/>
      <w:pStyle w:val="List"/>
      <w:lvlText w:val="%1."/>
      <w:lvlJc w:val="left"/>
      <w:pPr>
        <w:tabs>
          <w:tab w:val="num" w:pos="374"/>
        </w:tabs>
        <w:ind w:left="374" w:hanging="259"/>
      </w:pPr>
      <w:rPr>
        <w:rFonts w:hint="default"/>
      </w:rPr>
    </w:lvl>
    <w:lvl w:ilvl="1">
      <w:start w:val="1"/>
      <w:numFmt w:val="lowerLetter"/>
      <w:pStyle w:val="List2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pStyle w:val="List3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lowerLetter"/>
      <w:pStyle w:val="List4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pStyle w:val="List5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Letter"/>
      <w:pStyle w:val="List6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pStyle w:val="List7"/>
      <w:lvlText w:val="%7."/>
      <w:lvlJc w:val="left"/>
      <w:pPr>
        <w:tabs>
          <w:tab w:val="num" w:pos="2880"/>
        </w:tabs>
        <w:ind w:left="2880" w:hanging="360"/>
      </w:pPr>
      <w:rPr>
        <w:rFonts w:hint="default"/>
        <w:b w:val="0"/>
        <w:i/>
      </w:rPr>
    </w:lvl>
    <w:lvl w:ilvl="7">
      <w:start w:val="1"/>
      <w:numFmt w:val="lowerLetter"/>
      <w:pStyle w:val="List8"/>
      <w:lvlText w:val="%8."/>
      <w:lvlJc w:val="left"/>
      <w:pPr>
        <w:tabs>
          <w:tab w:val="num" w:pos="3240"/>
        </w:tabs>
        <w:ind w:left="3240" w:hanging="360"/>
      </w:pPr>
      <w:rPr>
        <w:rFonts w:hint="default"/>
        <w:b w:val="0"/>
        <w:i/>
      </w:rPr>
    </w:lvl>
    <w:lvl w:ilvl="8">
      <w:start w:val="1"/>
      <w:numFmt w:val="lowerRoman"/>
      <w:pStyle w:val="List9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2" w15:restartNumberingAfterBreak="0">
    <w:nsid w:val="5643089D"/>
    <w:multiLevelType w:val="hybridMultilevel"/>
    <w:tmpl w:val="FFEA3F8C"/>
    <w:lvl w:ilvl="0" w:tplc="C6AC4EF2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762B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7CE3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96C9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1E1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5B049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464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48E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79E0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50DD4"/>
    <w:multiLevelType w:val="multilevel"/>
    <w:tmpl w:val="4E78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FA722E"/>
    <w:multiLevelType w:val="hybridMultilevel"/>
    <w:tmpl w:val="B1D6065C"/>
    <w:lvl w:ilvl="0" w:tplc="CA022CDC">
      <w:start w:val="1"/>
      <w:numFmt w:val="bullet"/>
      <w:pStyle w:val="ListBulletReq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5" w15:restartNumberingAfterBreak="0">
    <w:nsid w:val="64461B3D"/>
    <w:multiLevelType w:val="hybridMultilevel"/>
    <w:tmpl w:val="64686E3E"/>
    <w:lvl w:ilvl="0" w:tplc="59546828">
      <w:start w:val="1"/>
      <w:numFmt w:val="bullet"/>
      <w:pStyle w:val="CommentInline"/>
      <w:lvlText w:val="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9F58C6"/>
    <w:multiLevelType w:val="multilevel"/>
    <w:tmpl w:val="7424FE90"/>
    <w:lvl w:ilvl="0">
      <w:start w:val="1"/>
      <w:numFmt w:val="upperLetter"/>
      <w:suff w:val="space"/>
      <w:lvlText w:val="Appendix %1.  "/>
      <w:lvlJc w:val="left"/>
      <w:pPr>
        <w:ind w:left="1080" w:hanging="1800"/>
      </w:pPr>
    </w:lvl>
    <w:lvl w:ilvl="1">
      <w:start w:val="1"/>
      <w:numFmt w:val="upperLetter"/>
      <w:pStyle w:val="HeadingAppendix"/>
      <w:suff w:val="space"/>
      <w:lvlText w:val="Appendix %2. "/>
      <w:lvlJc w:val="left"/>
      <w:pPr>
        <w:ind w:left="-720" w:firstLine="0"/>
      </w:pPr>
    </w:lvl>
    <w:lvl w:ilvl="2">
      <w:start w:val="1"/>
      <w:numFmt w:val="none"/>
      <w:suff w:val="space"/>
      <w:lvlText w:val="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68393320"/>
    <w:multiLevelType w:val="hybridMultilevel"/>
    <w:tmpl w:val="A7308936"/>
    <w:lvl w:ilvl="0" w:tplc="191EF6D4">
      <w:start w:val="1"/>
      <w:numFmt w:val="bullet"/>
      <w:pStyle w:val="ListBulletResum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EEB7B4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1B5882FA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58AE9BB8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506EF1F4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D7405F80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3E2A2E96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761C9FBE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C0A2B97C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8" w15:restartNumberingAfterBreak="0">
    <w:nsid w:val="69EF3189"/>
    <w:multiLevelType w:val="hybridMultilevel"/>
    <w:tmpl w:val="4E268126"/>
    <w:lvl w:ilvl="0" w:tplc="FFFFFFFF">
      <w:start w:val="1"/>
      <w:numFmt w:val="bullet"/>
      <w:lvlText w:val=""/>
      <w:lvlJc w:val="left"/>
      <w:pPr>
        <w:tabs>
          <w:tab w:val="num" w:pos="632"/>
        </w:tabs>
        <w:ind w:left="632" w:hanging="360"/>
      </w:pPr>
      <w:rPr>
        <w:rFonts w:ascii="Wingdings" w:hAnsi="Wingdings" w:hint="default"/>
        <w:color w:val="auto"/>
        <w:sz w:val="16"/>
      </w:rPr>
    </w:lvl>
    <w:lvl w:ilvl="1" w:tplc="FFFFFFFF">
      <w:start w:val="1"/>
      <w:numFmt w:val="bullet"/>
      <w:pStyle w:val="EqBullet2ndLevel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FB0B2"/>
        <w:sz w:val="2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30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32070E7"/>
    <w:multiLevelType w:val="singleLevel"/>
    <w:tmpl w:val="B540FBFA"/>
    <w:lvl w:ilvl="0">
      <w:start w:val="1"/>
      <w:numFmt w:val="bullet"/>
      <w:pStyle w:val="BulletSub3"/>
      <w:lvlText w:val="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</w:abstractNum>
  <w:abstractNum w:abstractNumId="32" w15:restartNumberingAfterBreak="0">
    <w:nsid w:val="77D8751A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3" w15:restartNumberingAfterBreak="0">
    <w:nsid w:val="79214AD0"/>
    <w:multiLevelType w:val="hybridMultilevel"/>
    <w:tmpl w:val="B09E47A6"/>
    <w:lvl w:ilvl="0" w:tplc="DD00D1EA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ADC604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402D3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CFD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7221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C4EE3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5A77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6248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2E2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A659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95B6D45"/>
    <w:multiLevelType w:val="hybridMultilevel"/>
    <w:tmpl w:val="00C24B58"/>
    <w:lvl w:ilvl="0" w:tplc="BE9E63CA">
      <w:start w:val="1"/>
      <w:numFmt w:val="bullet"/>
      <w:pStyle w:val="Tablebullets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A628F1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B4A0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884C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66FD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4077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85E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1ED0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348DA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F33776"/>
    <w:multiLevelType w:val="hybridMultilevel"/>
    <w:tmpl w:val="B3266972"/>
    <w:lvl w:ilvl="0" w:tplc="95CC2232">
      <w:start w:val="1"/>
      <w:numFmt w:val="bullet"/>
      <w:pStyle w:val="TableBullet0"/>
      <w:lvlText w:val=""/>
      <w:lvlJc w:val="left"/>
      <w:pPr>
        <w:tabs>
          <w:tab w:val="num" w:pos="216"/>
        </w:tabs>
        <w:ind w:left="288" w:hanging="288"/>
      </w:pPr>
      <w:rPr>
        <w:rFonts w:ascii="Symbol" w:hAnsi="Symbol" w:hint="default"/>
        <w:b w:val="0"/>
        <w:i w:val="0"/>
        <w:color w:val="auto"/>
        <w:sz w:val="16"/>
        <w:u w:val="none"/>
      </w:rPr>
    </w:lvl>
    <w:lvl w:ilvl="1" w:tplc="613C94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6D86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2C3E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7E12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20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24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9C88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527B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92032"/>
    <w:multiLevelType w:val="singleLevel"/>
    <w:tmpl w:val="A1EED37C"/>
    <w:lvl w:ilvl="0">
      <w:start w:val="1"/>
      <w:numFmt w:val="bullet"/>
      <w:pStyle w:val="Bullet20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</w:abstractNum>
  <w:num w:numId="1">
    <w:abstractNumId w:val="34"/>
  </w:num>
  <w:num w:numId="2">
    <w:abstractNumId w:val="32"/>
  </w:num>
  <w:num w:numId="3">
    <w:abstractNumId w:val="20"/>
  </w:num>
  <w:num w:numId="4">
    <w:abstractNumId w:val="8"/>
  </w:num>
  <w:num w:numId="5">
    <w:abstractNumId w:val="14"/>
  </w:num>
  <w:num w:numId="6">
    <w:abstractNumId w:val="15"/>
  </w:num>
  <w:num w:numId="7">
    <w:abstractNumId w:val="21"/>
  </w:num>
  <w:num w:numId="8">
    <w:abstractNumId w:val="4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5"/>
  </w:num>
  <w:num w:numId="20">
    <w:abstractNumId w:val="10"/>
  </w:num>
  <w:num w:numId="21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37"/>
  </w:num>
  <w:num w:numId="24">
    <w:abstractNumId w:val="31"/>
  </w:num>
  <w:num w:numId="25">
    <w:abstractNumId w:val="11"/>
  </w:num>
  <w:num w:numId="26">
    <w:abstractNumId w:val="17"/>
  </w:num>
  <w:num w:numId="27">
    <w:abstractNumId w:val="33"/>
  </w:num>
  <w:num w:numId="28">
    <w:abstractNumId w:val="9"/>
  </w:num>
  <w:num w:numId="29">
    <w:abstractNumId w:val="18"/>
  </w:num>
  <w:num w:numId="30">
    <w:abstractNumId w:val="28"/>
  </w:num>
  <w:num w:numId="31">
    <w:abstractNumId w:val="12"/>
  </w:num>
  <w:num w:numId="32">
    <w:abstractNumId w:val="5"/>
  </w:num>
  <w:num w:numId="33">
    <w:abstractNumId w:val="19"/>
  </w:num>
  <w:num w:numId="34">
    <w:abstractNumId w:val="30"/>
  </w:num>
  <w:num w:numId="35">
    <w:abstractNumId w:val="16"/>
  </w:num>
  <w:num w:numId="36">
    <w:abstractNumId w:val="29"/>
  </w:num>
  <w:num w:numId="37">
    <w:abstractNumId w:val="23"/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la owolawi">
    <w15:presenceInfo w15:providerId="Windows Live" w15:userId="41f1bc62ea055961"/>
  </w15:person>
  <w15:person w15:author="Corie Eckstrom">
    <w15:presenceInfo w15:providerId="Windows Live" w15:userId="c0ca88dc9309fd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EB2"/>
    <w:rsid w:val="000017E5"/>
    <w:rsid w:val="000104A1"/>
    <w:rsid w:val="00010C49"/>
    <w:rsid w:val="000135CE"/>
    <w:rsid w:val="0001668C"/>
    <w:rsid w:val="00017EC2"/>
    <w:rsid w:val="00021BDB"/>
    <w:rsid w:val="000236D3"/>
    <w:rsid w:val="00030E97"/>
    <w:rsid w:val="00032930"/>
    <w:rsid w:val="00036931"/>
    <w:rsid w:val="00040805"/>
    <w:rsid w:val="000425CA"/>
    <w:rsid w:val="00043588"/>
    <w:rsid w:val="00043EF7"/>
    <w:rsid w:val="00045F74"/>
    <w:rsid w:val="00046039"/>
    <w:rsid w:val="0004619C"/>
    <w:rsid w:val="00050531"/>
    <w:rsid w:val="00051299"/>
    <w:rsid w:val="0005391D"/>
    <w:rsid w:val="0005486A"/>
    <w:rsid w:val="00055A2C"/>
    <w:rsid w:val="0005779A"/>
    <w:rsid w:val="000602BB"/>
    <w:rsid w:val="00060C87"/>
    <w:rsid w:val="000657A4"/>
    <w:rsid w:val="00067D19"/>
    <w:rsid w:val="000705C0"/>
    <w:rsid w:val="000730A3"/>
    <w:rsid w:val="00082071"/>
    <w:rsid w:val="00083237"/>
    <w:rsid w:val="000871ED"/>
    <w:rsid w:val="00087F7F"/>
    <w:rsid w:val="0009100C"/>
    <w:rsid w:val="0009276F"/>
    <w:rsid w:val="000943CB"/>
    <w:rsid w:val="00094437"/>
    <w:rsid w:val="00094A0B"/>
    <w:rsid w:val="00094F50"/>
    <w:rsid w:val="000A0BF6"/>
    <w:rsid w:val="000A3269"/>
    <w:rsid w:val="000A6FAB"/>
    <w:rsid w:val="000A78C1"/>
    <w:rsid w:val="000B4968"/>
    <w:rsid w:val="000B75F8"/>
    <w:rsid w:val="000C068B"/>
    <w:rsid w:val="000C512A"/>
    <w:rsid w:val="000C57F6"/>
    <w:rsid w:val="000C5FB9"/>
    <w:rsid w:val="000C7BA6"/>
    <w:rsid w:val="000D063C"/>
    <w:rsid w:val="000D122D"/>
    <w:rsid w:val="000D21A9"/>
    <w:rsid w:val="000D3240"/>
    <w:rsid w:val="000D3621"/>
    <w:rsid w:val="000D4B39"/>
    <w:rsid w:val="000D65FB"/>
    <w:rsid w:val="000D74AC"/>
    <w:rsid w:val="000D74CB"/>
    <w:rsid w:val="000E11D9"/>
    <w:rsid w:val="000E160F"/>
    <w:rsid w:val="000E4A59"/>
    <w:rsid w:val="000E6945"/>
    <w:rsid w:val="000E73E3"/>
    <w:rsid w:val="000F30D3"/>
    <w:rsid w:val="000F4D40"/>
    <w:rsid w:val="001003D1"/>
    <w:rsid w:val="00103D14"/>
    <w:rsid w:val="001060AA"/>
    <w:rsid w:val="00107218"/>
    <w:rsid w:val="001129DA"/>
    <w:rsid w:val="00112DDD"/>
    <w:rsid w:val="00115062"/>
    <w:rsid w:val="00115A75"/>
    <w:rsid w:val="0011715C"/>
    <w:rsid w:val="0012139C"/>
    <w:rsid w:val="0012280F"/>
    <w:rsid w:val="00130EFC"/>
    <w:rsid w:val="00131D6F"/>
    <w:rsid w:val="00132C80"/>
    <w:rsid w:val="00135979"/>
    <w:rsid w:val="001413EE"/>
    <w:rsid w:val="0014756B"/>
    <w:rsid w:val="00147CED"/>
    <w:rsid w:val="0015134E"/>
    <w:rsid w:val="00154FB6"/>
    <w:rsid w:val="00154FEF"/>
    <w:rsid w:val="0016045B"/>
    <w:rsid w:val="00161871"/>
    <w:rsid w:val="00162312"/>
    <w:rsid w:val="001679F3"/>
    <w:rsid w:val="0017046F"/>
    <w:rsid w:val="00173A02"/>
    <w:rsid w:val="001750A2"/>
    <w:rsid w:val="00180C0F"/>
    <w:rsid w:val="0018109F"/>
    <w:rsid w:val="00184DEA"/>
    <w:rsid w:val="00185BFC"/>
    <w:rsid w:val="00190CC5"/>
    <w:rsid w:val="00191758"/>
    <w:rsid w:val="00194366"/>
    <w:rsid w:val="00194770"/>
    <w:rsid w:val="0019696B"/>
    <w:rsid w:val="0019709D"/>
    <w:rsid w:val="001A1531"/>
    <w:rsid w:val="001A1BF4"/>
    <w:rsid w:val="001A2E78"/>
    <w:rsid w:val="001A381B"/>
    <w:rsid w:val="001A62FF"/>
    <w:rsid w:val="001A63E1"/>
    <w:rsid w:val="001B0B0C"/>
    <w:rsid w:val="001B2055"/>
    <w:rsid w:val="001B2162"/>
    <w:rsid w:val="001B317D"/>
    <w:rsid w:val="001B5985"/>
    <w:rsid w:val="001B5C88"/>
    <w:rsid w:val="001B6D09"/>
    <w:rsid w:val="001B6D4B"/>
    <w:rsid w:val="001C175E"/>
    <w:rsid w:val="001C1C61"/>
    <w:rsid w:val="001C208E"/>
    <w:rsid w:val="001C2321"/>
    <w:rsid w:val="001D0BCB"/>
    <w:rsid w:val="001D1041"/>
    <w:rsid w:val="001D69E6"/>
    <w:rsid w:val="001E078D"/>
    <w:rsid w:val="001E0838"/>
    <w:rsid w:val="001E27E2"/>
    <w:rsid w:val="001E3FF9"/>
    <w:rsid w:val="001E66D3"/>
    <w:rsid w:val="001E7FA6"/>
    <w:rsid w:val="001F1D71"/>
    <w:rsid w:val="001F4C7E"/>
    <w:rsid w:val="001F5109"/>
    <w:rsid w:val="001F7FBD"/>
    <w:rsid w:val="002000B1"/>
    <w:rsid w:val="002026FC"/>
    <w:rsid w:val="002027D5"/>
    <w:rsid w:val="00205A02"/>
    <w:rsid w:val="0020794B"/>
    <w:rsid w:val="00215CD0"/>
    <w:rsid w:val="00216A6F"/>
    <w:rsid w:val="00220B91"/>
    <w:rsid w:val="002219FB"/>
    <w:rsid w:val="00222349"/>
    <w:rsid w:val="00222B0D"/>
    <w:rsid w:val="0022307C"/>
    <w:rsid w:val="00227A75"/>
    <w:rsid w:val="00231498"/>
    <w:rsid w:val="00232696"/>
    <w:rsid w:val="0023671E"/>
    <w:rsid w:val="00236779"/>
    <w:rsid w:val="002370FA"/>
    <w:rsid w:val="0024145E"/>
    <w:rsid w:val="00242C7B"/>
    <w:rsid w:val="0024348B"/>
    <w:rsid w:val="0024357A"/>
    <w:rsid w:val="0024385B"/>
    <w:rsid w:val="002447E2"/>
    <w:rsid w:val="00245BF9"/>
    <w:rsid w:val="00245E0C"/>
    <w:rsid w:val="00246809"/>
    <w:rsid w:val="00251674"/>
    <w:rsid w:val="002538A0"/>
    <w:rsid w:val="002547DD"/>
    <w:rsid w:val="00260B55"/>
    <w:rsid w:val="00262282"/>
    <w:rsid w:val="00262865"/>
    <w:rsid w:val="00263586"/>
    <w:rsid w:val="002657D8"/>
    <w:rsid w:val="0027081D"/>
    <w:rsid w:val="00273B46"/>
    <w:rsid w:val="002751DC"/>
    <w:rsid w:val="00276719"/>
    <w:rsid w:val="00277459"/>
    <w:rsid w:val="002802C5"/>
    <w:rsid w:val="00281BA1"/>
    <w:rsid w:val="00282536"/>
    <w:rsid w:val="0028328B"/>
    <w:rsid w:val="00283523"/>
    <w:rsid w:val="00283BF8"/>
    <w:rsid w:val="00297513"/>
    <w:rsid w:val="002A018B"/>
    <w:rsid w:val="002A0E96"/>
    <w:rsid w:val="002A1D58"/>
    <w:rsid w:val="002A238B"/>
    <w:rsid w:val="002A273B"/>
    <w:rsid w:val="002A48C2"/>
    <w:rsid w:val="002B0533"/>
    <w:rsid w:val="002B1547"/>
    <w:rsid w:val="002B3C2E"/>
    <w:rsid w:val="002B3CEA"/>
    <w:rsid w:val="002B555A"/>
    <w:rsid w:val="002B6A13"/>
    <w:rsid w:val="002C0EA1"/>
    <w:rsid w:val="002C193F"/>
    <w:rsid w:val="002C1AAD"/>
    <w:rsid w:val="002C2041"/>
    <w:rsid w:val="002C2134"/>
    <w:rsid w:val="002C235C"/>
    <w:rsid w:val="002C3126"/>
    <w:rsid w:val="002C38DF"/>
    <w:rsid w:val="002C5C95"/>
    <w:rsid w:val="002C5F24"/>
    <w:rsid w:val="002D1E8C"/>
    <w:rsid w:val="002D1FBF"/>
    <w:rsid w:val="002D6B69"/>
    <w:rsid w:val="002D7C2B"/>
    <w:rsid w:val="002E0027"/>
    <w:rsid w:val="002E103C"/>
    <w:rsid w:val="002E1ED9"/>
    <w:rsid w:val="002E48DF"/>
    <w:rsid w:val="002F0900"/>
    <w:rsid w:val="002F0D47"/>
    <w:rsid w:val="002F3963"/>
    <w:rsid w:val="002F6970"/>
    <w:rsid w:val="002F7D4A"/>
    <w:rsid w:val="003005D2"/>
    <w:rsid w:val="00303D25"/>
    <w:rsid w:val="003068D9"/>
    <w:rsid w:val="003104C7"/>
    <w:rsid w:val="00311E1B"/>
    <w:rsid w:val="00314057"/>
    <w:rsid w:val="0031590F"/>
    <w:rsid w:val="00316B5A"/>
    <w:rsid w:val="00321369"/>
    <w:rsid w:val="003233F1"/>
    <w:rsid w:val="003245FA"/>
    <w:rsid w:val="003247B8"/>
    <w:rsid w:val="00325EBE"/>
    <w:rsid w:val="0032765A"/>
    <w:rsid w:val="00327BD9"/>
    <w:rsid w:val="00330878"/>
    <w:rsid w:val="003332FC"/>
    <w:rsid w:val="003340D4"/>
    <w:rsid w:val="00334400"/>
    <w:rsid w:val="00334A2C"/>
    <w:rsid w:val="003362F3"/>
    <w:rsid w:val="00336A98"/>
    <w:rsid w:val="00337776"/>
    <w:rsid w:val="0034235A"/>
    <w:rsid w:val="003506FF"/>
    <w:rsid w:val="00354A33"/>
    <w:rsid w:val="0035773B"/>
    <w:rsid w:val="00357A04"/>
    <w:rsid w:val="00357B9C"/>
    <w:rsid w:val="003656DE"/>
    <w:rsid w:val="0036580B"/>
    <w:rsid w:val="003673C7"/>
    <w:rsid w:val="0037454E"/>
    <w:rsid w:val="00376984"/>
    <w:rsid w:val="00385373"/>
    <w:rsid w:val="00390175"/>
    <w:rsid w:val="00390D81"/>
    <w:rsid w:val="0039449E"/>
    <w:rsid w:val="00396F9D"/>
    <w:rsid w:val="00397F9F"/>
    <w:rsid w:val="003A2763"/>
    <w:rsid w:val="003A487F"/>
    <w:rsid w:val="003A6ABD"/>
    <w:rsid w:val="003A6FEB"/>
    <w:rsid w:val="003B1D3B"/>
    <w:rsid w:val="003B445B"/>
    <w:rsid w:val="003B475C"/>
    <w:rsid w:val="003B4F60"/>
    <w:rsid w:val="003B51F2"/>
    <w:rsid w:val="003B630A"/>
    <w:rsid w:val="003C016D"/>
    <w:rsid w:val="003C523D"/>
    <w:rsid w:val="003C6A85"/>
    <w:rsid w:val="003D1CE2"/>
    <w:rsid w:val="003D3888"/>
    <w:rsid w:val="003D4B43"/>
    <w:rsid w:val="003D6341"/>
    <w:rsid w:val="003D7A81"/>
    <w:rsid w:val="003E10DB"/>
    <w:rsid w:val="003E2B46"/>
    <w:rsid w:val="003E4616"/>
    <w:rsid w:val="003F05BF"/>
    <w:rsid w:val="003F0953"/>
    <w:rsid w:val="003F0C47"/>
    <w:rsid w:val="003F1E5C"/>
    <w:rsid w:val="003F5BAC"/>
    <w:rsid w:val="003F73BD"/>
    <w:rsid w:val="004020E2"/>
    <w:rsid w:val="00402250"/>
    <w:rsid w:val="00402DE0"/>
    <w:rsid w:val="004038C3"/>
    <w:rsid w:val="00404C11"/>
    <w:rsid w:val="00405005"/>
    <w:rsid w:val="00406EC0"/>
    <w:rsid w:val="00410147"/>
    <w:rsid w:val="00413F6F"/>
    <w:rsid w:val="004144B8"/>
    <w:rsid w:val="00414CAF"/>
    <w:rsid w:val="00417F36"/>
    <w:rsid w:val="00420186"/>
    <w:rsid w:val="0042141E"/>
    <w:rsid w:val="004258C6"/>
    <w:rsid w:val="0043040C"/>
    <w:rsid w:val="004325ED"/>
    <w:rsid w:val="00435450"/>
    <w:rsid w:val="0043663C"/>
    <w:rsid w:val="004471C3"/>
    <w:rsid w:val="00450486"/>
    <w:rsid w:val="0045214E"/>
    <w:rsid w:val="0045287C"/>
    <w:rsid w:val="00452A76"/>
    <w:rsid w:val="00452CE0"/>
    <w:rsid w:val="004549CF"/>
    <w:rsid w:val="00454B7A"/>
    <w:rsid w:val="004553CB"/>
    <w:rsid w:val="004564F2"/>
    <w:rsid w:val="004566D7"/>
    <w:rsid w:val="00456D15"/>
    <w:rsid w:val="0046529C"/>
    <w:rsid w:val="00466AB8"/>
    <w:rsid w:val="004670B8"/>
    <w:rsid w:val="00470ABA"/>
    <w:rsid w:val="0047100C"/>
    <w:rsid w:val="00472BFC"/>
    <w:rsid w:val="0047304A"/>
    <w:rsid w:val="00474E4F"/>
    <w:rsid w:val="004771A9"/>
    <w:rsid w:val="004776E1"/>
    <w:rsid w:val="004778FB"/>
    <w:rsid w:val="00480204"/>
    <w:rsid w:val="004845D3"/>
    <w:rsid w:val="0048599D"/>
    <w:rsid w:val="00487089"/>
    <w:rsid w:val="004902B2"/>
    <w:rsid w:val="00491426"/>
    <w:rsid w:val="00492162"/>
    <w:rsid w:val="004926D9"/>
    <w:rsid w:val="00493ECD"/>
    <w:rsid w:val="004973A1"/>
    <w:rsid w:val="004A17B2"/>
    <w:rsid w:val="004A3C89"/>
    <w:rsid w:val="004A4EC6"/>
    <w:rsid w:val="004A7C0E"/>
    <w:rsid w:val="004B051E"/>
    <w:rsid w:val="004B39EE"/>
    <w:rsid w:val="004B5291"/>
    <w:rsid w:val="004B5F6E"/>
    <w:rsid w:val="004B6B11"/>
    <w:rsid w:val="004B782B"/>
    <w:rsid w:val="004B7BE2"/>
    <w:rsid w:val="004C2DDF"/>
    <w:rsid w:val="004C5534"/>
    <w:rsid w:val="004C5F16"/>
    <w:rsid w:val="004D277C"/>
    <w:rsid w:val="004D27E0"/>
    <w:rsid w:val="004D5742"/>
    <w:rsid w:val="004D7BBA"/>
    <w:rsid w:val="004E2036"/>
    <w:rsid w:val="004E2DFF"/>
    <w:rsid w:val="004E4236"/>
    <w:rsid w:val="004F2B28"/>
    <w:rsid w:val="004F52BB"/>
    <w:rsid w:val="004F5A22"/>
    <w:rsid w:val="00500811"/>
    <w:rsid w:val="00503A7E"/>
    <w:rsid w:val="00504F2A"/>
    <w:rsid w:val="005105DF"/>
    <w:rsid w:val="00512C59"/>
    <w:rsid w:val="00512D63"/>
    <w:rsid w:val="005132D7"/>
    <w:rsid w:val="0052254A"/>
    <w:rsid w:val="00522EB6"/>
    <w:rsid w:val="005252A3"/>
    <w:rsid w:val="00531706"/>
    <w:rsid w:val="00542A2B"/>
    <w:rsid w:val="005469AF"/>
    <w:rsid w:val="005472E1"/>
    <w:rsid w:val="005521DB"/>
    <w:rsid w:val="00552BBB"/>
    <w:rsid w:val="00553FE6"/>
    <w:rsid w:val="00560834"/>
    <w:rsid w:val="00561435"/>
    <w:rsid w:val="00563CF3"/>
    <w:rsid w:val="00570AD6"/>
    <w:rsid w:val="005740F5"/>
    <w:rsid w:val="00574FFA"/>
    <w:rsid w:val="00577017"/>
    <w:rsid w:val="0057762D"/>
    <w:rsid w:val="00577736"/>
    <w:rsid w:val="005779F8"/>
    <w:rsid w:val="00581F59"/>
    <w:rsid w:val="005870FD"/>
    <w:rsid w:val="0058740E"/>
    <w:rsid w:val="0058747A"/>
    <w:rsid w:val="0058763E"/>
    <w:rsid w:val="00587F36"/>
    <w:rsid w:val="00590DCA"/>
    <w:rsid w:val="00595825"/>
    <w:rsid w:val="005A2493"/>
    <w:rsid w:val="005A4AB5"/>
    <w:rsid w:val="005A5402"/>
    <w:rsid w:val="005A58C3"/>
    <w:rsid w:val="005A7865"/>
    <w:rsid w:val="005B058D"/>
    <w:rsid w:val="005B12D4"/>
    <w:rsid w:val="005B1F01"/>
    <w:rsid w:val="005B3973"/>
    <w:rsid w:val="005B63F4"/>
    <w:rsid w:val="005C2E90"/>
    <w:rsid w:val="005C3178"/>
    <w:rsid w:val="005C37CC"/>
    <w:rsid w:val="005C389C"/>
    <w:rsid w:val="005C3B07"/>
    <w:rsid w:val="005C4310"/>
    <w:rsid w:val="005C4940"/>
    <w:rsid w:val="005C4BD5"/>
    <w:rsid w:val="005C4F6E"/>
    <w:rsid w:val="005C631C"/>
    <w:rsid w:val="005D0B82"/>
    <w:rsid w:val="005D111C"/>
    <w:rsid w:val="005D2496"/>
    <w:rsid w:val="005D6C5B"/>
    <w:rsid w:val="005D71F4"/>
    <w:rsid w:val="005D7645"/>
    <w:rsid w:val="005E3447"/>
    <w:rsid w:val="005E3611"/>
    <w:rsid w:val="005E5A9B"/>
    <w:rsid w:val="005E6401"/>
    <w:rsid w:val="005E6A8F"/>
    <w:rsid w:val="005F07B1"/>
    <w:rsid w:val="005F1BD0"/>
    <w:rsid w:val="005F3F4F"/>
    <w:rsid w:val="005F5046"/>
    <w:rsid w:val="005F5F1B"/>
    <w:rsid w:val="00601318"/>
    <w:rsid w:val="006016D9"/>
    <w:rsid w:val="00602F21"/>
    <w:rsid w:val="00606886"/>
    <w:rsid w:val="00606A40"/>
    <w:rsid w:val="006078DB"/>
    <w:rsid w:val="00607908"/>
    <w:rsid w:val="00612AE6"/>
    <w:rsid w:val="00613562"/>
    <w:rsid w:val="00614E76"/>
    <w:rsid w:val="00616C66"/>
    <w:rsid w:val="0061744A"/>
    <w:rsid w:val="00617EB2"/>
    <w:rsid w:val="006206AB"/>
    <w:rsid w:val="00621B8F"/>
    <w:rsid w:val="00622DFF"/>
    <w:rsid w:val="0062317C"/>
    <w:rsid w:val="00626861"/>
    <w:rsid w:val="0062772E"/>
    <w:rsid w:val="00631021"/>
    <w:rsid w:val="00631048"/>
    <w:rsid w:val="00632DB4"/>
    <w:rsid w:val="0063307E"/>
    <w:rsid w:val="00635188"/>
    <w:rsid w:val="00635CF1"/>
    <w:rsid w:val="006372A1"/>
    <w:rsid w:val="0063780D"/>
    <w:rsid w:val="00646971"/>
    <w:rsid w:val="00650079"/>
    <w:rsid w:val="0065516A"/>
    <w:rsid w:val="006551B2"/>
    <w:rsid w:val="00655377"/>
    <w:rsid w:val="00656F11"/>
    <w:rsid w:val="006627EF"/>
    <w:rsid w:val="00662DA3"/>
    <w:rsid w:val="0066731B"/>
    <w:rsid w:val="006712A7"/>
    <w:rsid w:val="0067426B"/>
    <w:rsid w:val="00675792"/>
    <w:rsid w:val="00676886"/>
    <w:rsid w:val="00681A62"/>
    <w:rsid w:val="006836F0"/>
    <w:rsid w:val="00692721"/>
    <w:rsid w:val="00696208"/>
    <w:rsid w:val="0069652A"/>
    <w:rsid w:val="00696C40"/>
    <w:rsid w:val="00697242"/>
    <w:rsid w:val="006A0A63"/>
    <w:rsid w:val="006A6153"/>
    <w:rsid w:val="006B13C3"/>
    <w:rsid w:val="006B3803"/>
    <w:rsid w:val="006B5D72"/>
    <w:rsid w:val="006B787F"/>
    <w:rsid w:val="006C219B"/>
    <w:rsid w:val="006C2781"/>
    <w:rsid w:val="006C2C35"/>
    <w:rsid w:val="006C2CC1"/>
    <w:rsid w:val="006C4DD1"/>
    <w:rsid w:val="006C5DC5"/>
    <w:rsid w:val="006C6E69"/>
    <w:rsid w:val="006D3B71"/>
    <w:rsid w:val="006D6442"/>
    <w:rsid w:val="006D774F"/>
    <w:rsid w:val="006D7990"/>
    <w:rsid w:val="006E0E3D"/>
    <w:rsid w:val="006E3F75"/>
    <w:rsid w:val="006E4956"/>
    <w:rsid w:val="006E5D44"/>
    <w:rsid w:val="006E7F71"/>
    <w:rsid w:val="006F0963"/>
    <w:rsid w:val="006F1FCA"/>
    <w:rsid w:val="006F3EED"/>
    <w:rsid w:val="006F45D7"/>
    <w:rsid w:val="006F652B"/>
    <w:rsid w:val="006F6605"/>
    <w:rsid w:val="006F6976"/>
    <w:rsid w:val="00701B7B"/>
    <w:rsid w:val="00702B7B"/>
    <w:rsid w:val="00703965"/>
    <w:rsid w:val="00703A55"/>
    <w:rsid w:val="0070405D"/>
    <w:rsid w:val="00704218"/>
    <w:rsid w:val="007058BA"/>
    <w:rsid w:val="00706F5A"/>
    <w:rsid w:val="00707458"/>
    <w:rsid w:val="00710404"/>
    <w:rsid w:val="00713DE0"/>
    <w:rsid w:val="00717B98"/>
    <w:rsid w:val="00722563"/>
    <w:rsid w:val="00724564"/>
    <w:rsid w:val="00727CD1"/>
    <w:rsid w:val="00735959"/>
    <w:rsid w:val="00736697"/>
    <w:rsid w:val="00736C05"/>
    <w:rsid w:val="00740757"/>
    <w:rsid w:val="00744EA8"/>
    <w:rsid w:val="00745DDF"/>
    <w:rsid w:val="00745F18"/>
    <w:rsid w:val="00751F40"/>
    <w:rsid w:val="00752409"/>
    <w:rsid w:val="007542CD"/>
    <w:rsid w:val="007566DF"/>
    <w:rsid w:val="00757627"/>
    <w:rsid w:val="00760BC9"/>
    <w:rsid w:val="00761540"/>
    <w:rsid w:val="00763B04"/>
    <w:rsid w:val="007643B9"/>
    <w:rsid w:val="00764A4B"/>
    <w:rsid w:val="00765C5A"/>
    <w:rsid w:val="007666E8"/>
    <w:rsid w:val="00770D67"/>
    <w:rsid w:val="00775025"/>
    <w:rsid w:val="007750F3"/>
    <w:rsid w:val="00775EDA"/>
    <w:rsid w:val="00775F3C"/>
    <w:rsid w:val="00783E7D"/>
    <w:rsid w:val="00785373"/>
    <w:rsid w:val="007A3129"/>
    <w:rsid w:val="007A3229"/>
    <w:rsid w:val="007B1538"/>
    <w:rsid w:val="007B66F3"/>
    <w:rsid w:val="007B7817"/>
    <w:rsid w:val="007C39FC"/>
    <w:rsid w:val="007C5669"/>
    <w:rsid w:val="007C6475"/>
    <w:rsid w:val="007C7B50"/>
    <w:rsid w:val="007C7C28"/>
    <w:rsid w:val="007D2D5D"/>
    <w:rsid w:val="007D3794"/>
    <w:rsid w:val="007D3CD3"/>
    <w:rsid w:val="007D7C6E"/>
    <w:rsid w:val="007E1A93"/>
    <w:rsid w:val="007E1E55"/>
    <w:rsid w:val="007E24D2"/>
    <w:rsid w:val="007E29F0"/>
    <w:rsid w:val="007E35D1"/>
    <w:rsid w:val="007E6A77"/>
    <w:rsid w:val="007E6D86"/>
    <w:rsid w:val="007E79EC"/>
    <w:rsid w:val="007F0760"/>
    <w:rsid w:val="007F3B01"/>
    <w:rsid w:val="00801EC3"/>
    <w:rsid w:val="008038F0"/>
    <w:rsid w:val="00806529"/>
    <w:rsid w:val="00810910"/>
    <w:rsid w:val="00811FD7"/>
    <w:rsid w:val="00812C24"/>
    <w:rsid w:val="0081701C"/>
    <w:rsid w:val="00821824"/>
    <w:rsid w:val="008261D6"/>
    <w:rsid w:val="0082751E"/>
    <w:rsid w:val="00832207"/>
    <w:rsid w:val="00832A6A"/>
    <w:rsid w:val="00834EFC"/>
    <w:rsid w:val="008368ED"/>
    <w:rsid w:val="00837B15"/>
    <w:rsid w:val="008432AB"/>
    <w:rsid w:val="008448E8"/>
    <w:rsid w:val="0084508B"/>
    <w:rsid w:val="008451E9"/>
    <w:rsid w:val="008455AD"/>
    <w:rsid w:val="0084743F"/>
    <w:rsid w:val="0085294E"/>
    <w:rsid w:val="00855C7C"/>
    <w:rsid w:val="00857ADF"/>
    <w:rsid w:val="008600F2"/>
    <w:rsid w:val="00864461"/>
    <w:rsid w:val="00864D0F"/>
    <w:rsid w:val="008679A6"/>
    <w:rsid w:val="00867BA4"/>
    <w:rsid w:val="00870465"/>
    <w:rsid w:val="00871B37"/>
    <w:rsid w:val="00871FED"/>
    <w:rsid w:val="00873F3F"/>
    <w:rsid w:val="00876D7D"/>
    <w:rsid w:val="00880B74"/>
    <w:rsid w:val="00883835"/>
    <w:rsid w:val="008874EB"/>
    <w:rsid w:val="00893DEB"/>
    <w:rsid w:val="00895182"/>
    <w:rsid w:val="008A2844"/>
    <w:rsid w:val="008A53D1"/>
    <w:rsid w:val="008A684E"/>
    <w:rsid w:val="008A7498"/>
    <w:rsid w:val="008B0A06"/>
    <w:rsid w:val="008B342A"/>
    <w:rsid w:val="008B39BC"/>
    <w:rsid w:val="008B69D6"/>
    <w:rsid w:val="008C03D7"/>
    <w:rsid w:val="008C15D8"/>
    <w:rsid w:val="008C19C0"/>
    <w:rsid w:val="008C1D19"/>
    <w:rsid w:val="008C3111"/>
    <w:rsid w:val="008C7495"/>
    <w:rsid w:val="008D0CD8"/>
    <w:rsid w:val="008D259C"/>
    <w:rsid w:val="008E0994"/>
    <w:rsid w:val="008E252E"/>
    <w:rsid w:val="008E31C5"/>
    <w:rsid w:val="008E3754"/>
    <w:rsid w:val="008E43BE"/>
    <w:rsid w:val="008E6C2E"/>
    <w:rsid w:val="008F57B7"/>
    <w:rsid w:val="008F582A"/>
    <w:rsid w:val="008F626F"/>
    <w:rsid w:val="008F67A5"/>
    <w:rsid w:val="008F7484"/>
    <w:rsid w:val="009007B1"/>
    <w:rsid w:val="00901964"/>
    <w:rsid w:val="00903526"/>
    <w:rsid w:val="00903C79"/>
    <w:rsid w:val="00904A54"/>
    <w:rsid w:val="009068FC"/>
    <w:rsid w:val="00907198"/>
    <w:rsid w:val="0090760D"/>
    <w:rsid w:val="00910589"/>
    <w:rsid w:val="00911056"/>
    <w:rsid w:val="00911E08"/>
    <w:rsid w:val="00920B24"/>
    <w:rsid w:val="00920DCC"/>
    <w:rsid w:val="009216AB"/>
    <w:rsid w:val="0092223D"/>
    <w:rsid w:val="00924EB4"/>
    <w:rsid w:val="00925251"/>
    <w:rsid w:val="00936EC1"/>
    <w:rsid w:val="00946338"/>
    <w:rsid w:val="00951B68"/>
    <w:rsid w:val="009536B4"/>
    <w:rsid w:val="0095416E"/>
    <w:rsid w:val="00957440"/>
    <w:rsid w:val="00960FD3"/>
    <w:rsid w:val="00963892"/>
    <w:rsid w:val="00965F86"/>
    <w:rsid w:val="00967DA7"/>
    <w:rsid w:val="0097365A"/>
    <w:rsid w:val="00973FC6"/>
    <w:rsid w:val="00976AD2"/>
    <w:rsid w:val="00977BED"/>
    <w:rsid w:val="00980B69"/>
    <w:rsid w:val="00980F1D"/>
    <w:rsid w:val="00981F8E"/>
    <w:rsid w:val="00982AB1"/>
    <w:rsid w:val="00982F9B"/>
    <w:rsid w:val="00985125"/>
    <w:rsid w:val="00985B43"/>
    <w:rsid w:val="00985CED"/>
    <w:rsid w:val="009867CB"/>
    <w:rsid w:val="009919A6"/>
    <w:rsid w:val="0099602A"/>
    <w:rsid w:val="00996A47"/>
    <w:rsid w:val="009A00D2"/>
    <w:rsid w:val="009A1ADC"/>
    <w:rsid w:val="009A2CCA"/>
    <w:rsid w:val="009A7192"/>
    <w:rsid w:val="009A7904"/>
    <w:rsid w:val="009B27B2"/>
    <w:rsid w:val="009B37B9"/>
    <w:rsid w:val="009B3B22"/>
    <w:rsid w:val="009B6063"/>
    <w:rsid w:val="009B73D8"/>
    <w:rsid w:val="009D049F"/>
    <w:rsid w:val="009D37F5"/>
    <w:rsid w:val="009D3C11"/>
    <w:rsid w:val="009E2A4F"/>
    <w:rsid w:val="009E3F30"/>
    <w:rsid w:val="009E4F13"/>
    <w:rsid w:val="009F1A5F"/>
    <w:rsid w:val="009F26AD"/>
    <w:rsid w:val="009F329C"/>
    <w:rsid w:val="009F3EEF"/>
    <w:rsid w:val="009F628C"/>
    <w:rsid w:val="009F7FD2"/>
    <w:rsid w:val="00A015E6"/>
    <w:rsid w:val="00A01975"/>
    <w:rsid w:val="00A02E9C"/>
    <w:rsid w:val="00A03886"/>
    <w:rsid w:val="00A06343"/>
    <w:rsid w:val="00A07B9F"/>
    <w:rsid w:val="00A1104D"/>
    <w:rsid w:val="00A13418"/>
    <w:rsid w:val="00A14573"/>
    <w:rsid w:val="00A16478"/>
    <w:rsid w:val="00A23E0C"/>
    <w:rsid w:val="00A256A2"/>
    <w:rsid w:val="00A2585D"/>
    <w:rsid w:val="00A25DD4"/>
    <w:rsid w:val="00A25F95"/>
    <w:rsid w:val="00A260FE"/>
    <w:rsid w:val="00A300A8"/>
    <w:rsid w:val="00A31721"/>
    <w:rsid w:val="00A317F6"/>
    <w:rsid w:val="00A35B6B"/>
    <w:rsid w:val="00A36065"/>
    <w:rsid w:val="00A40344"/>
    <w:rsid w:val="00A416B3"/>
    <w:rsid w:val="00A453D0"/>
    <w:rsid w:val="00A46A04"/>
    <w:rsid w:val="00A47366"/>
    <w:rsid w:val="00A51E1E"/>
    <w:rsid w:val="00A520AD"/>
    <w:rsid w:val="00A531F3"/>
    <w:rsid w:val="00A62B8E"/>
    <w:rsid w:val="00A62EC2"/>
    <w:rsid w:val="00A63C4B"/>
    <w:rsid w:val="00A63D35"/>
    <w:rsid w:val="00A6495C"/>
    <w:rsid w:val="00A651B0"/>
    <w:rsid w:val="00A65356"/>
    <w:rsid w:val="00A70A21"/>
    <w:rsid w:val="00A717E6"/>
    <w:rsid w:val="00A71AB0"/>
    <w:rsid w:val="00A74001"/>
    <w:rsid w:val="00A74F28"/>
    <w:rsid w:val="00A75A07"/>
    <w:rsid w:val="00A75D0F"/>
    <w:rsid w:val="00A76AEE"/>
    <w:rsid w:val="00A7758C"/>
    <w:rsid w:val="00A827D7"/>
    <w:rsid w:val="00A86D6A"/>
    <w:rsid w:val="00A8711F"/>
    <w:rsid w:val="00A91309"/>
    <w:rsid w:val="00A91925"/>
    <w:rsid w:val="00A91D1B"/>
    <w:rsid w:val="00A9290F"/>
    <w:rsid w:val="00A94A9F"/>
    <w:rsid w:val="00A97653"/>
    <w:rsid w:val="00AA0347"/>
    <w:rsid w:val="00AA1928"/>
    <w:rsid w:val="00AA1D84"/>
    <w:rsid w:val="00AA2821"/>
    <w:rsid w:val="00AA6898"/>
    <w:rsid w:val="00AA6E02"/>
    <w:rsid w:val="00AA75DB"/>
    <w:rsid w:val="00AB0079"/>
    <w:rsid w:val="00AB29B9"/>
    <w:rsid w:val="00AB5FE6"/>
    <w:rsid w:val="00AB7AEB"/>
    <w:rsid w:val="00AC037B"/>
    <w:rsid w:val="00AC43EC"/>
    <w:rsid w:val="00AC50E9"/>
    <w:rsid w:val="00AC6768"/>
    <w:rsid w:val="00AD0469"/>
    <w:rsid w:val="00AD1BE9"/>
    <w:rsid w:val="00AD3A75"/>
    <w:rsid w:val="00AD715A"/>
    <w:rsid w:val="00AD732A"/>
    <w:rsid w:val="00AE5928"/>
    <w:rsid w:val="00AE5C54"/>
    <w:rsid w:val="00AE62F4"/>
    <w:rsid w:val="00AE7F4F"/>
    <w:rsid w:val="00AF6BD1"/>
    <w:rsid w:val="00AF73F3"/>
    <w:rsid w:val="00B013B0"/>
    <w:rsid w:val="00B0184D"/>
    <w:rsid w:val="00B03172"/>
    <w:rsid w:val="00B0443C"/>
    <w:rsid w:val="00B04E16"/>
    <w:rsid w:val="00B05A9B"/>
    <w:rsid w:val="00B060B0"/>
    <w:rsid w:val="00B06D7B"/>
    <w:rsid w:val="00B07B74"/>
    <w:rsid w:val="00B10F37"/>
    <w:rsid w:val="00B1105A"/>
    <w:rsid w:val="00B1349E"/>
    <w:rsid w:val="00B13953"/>
    <w:rsid w:val="00B152C1"/>
    <w:rsid w:val="00B22F61"/>
    <w:rsid w:val="00B23ABD"/>
    <w:rsid w:val="00B27663"/>
    <w:rsid w:val="00B34A20"/>
    <w:rsid w:val="00B4010A"/>
    <w:rsid w:val="00B40466"/>
    <w:rsid w:val="00B426A0"/>
    <w:rsid w:val="00B42D72"/>
    <w:rsid w:val="00B44644"/>
    <w:rsid w:val="00B46BAB"/>
    <w:rsid w:val="00B46F10"/>
    <w:rsid w:val="00B473C9"/>
    <w:rsid w:val="00B53AB9"/>
    <w:rsid w:val="00B5595E"/>
    <w:rsid w:val="00B55A73"/>
    <w:rsid w:val="00B60A05"/>
    <w:rsid w:val="00B642BE"/>
    <w:rsid w:val="00B6478D"/>
    <w:rsid w:val="00B76DF6"/>
    <w:rsid w:val="00B77B4A"/>
    <w:rsid w:val="00B81524"/>
    <w:rsid w:val="00B81DE3"/>
    <w:rsid w:val="00B8226D"/>
    <w:rsid w:val="00B82CA3"/>
    <w:rsid w:val="00B844CD"/>
    <w:rsid w:val="00B86ACE"/>
    <w:rsid w:val="00B873A8"/>
    <w:rsid w:val="00B94D51"/>
    <w:rsid w:val="00B967EF"/>
    <w:rsid w:val="00BA1AB7"/>
    <w:rsid w:val="00BA5DB9"/>
    <w:rsid w:val="00BB19D7"/>
    <w:rsid w:val="00BB2BE7"/>
    <w:rsid w:val="00BB47C7"/>
    <w:rsid w:val="00BB4DBC"/>
    <w:rsid w:val="00BB5788"/>
    <w:rsid w:val="00BB5F3E"/>
    <w:rsid w:val="00BC11F2"/>
    <w:rsid w:val="00BC5788"/>
    <w:rsid w:val="00BC741B"/>
    <w:rsid w:val="00BD0A55"/>
    <w:rsid w:val="00BD0B9E"/>
    <w:rsid w:val="00BD181B"/>
    <w:rsid w:val="00BD378B"/>
    <w:rsid w:val="00BD7250"/>
    <w:rsid w:val="00BD7E3A"/>
    <w:rsid w:val="00BE0720"/>
    <w:rsid w:val="00BE344C"/>
    <w:rsid w:val="00BE4EC8"/>
    <w:rsid w:val="00BE5DD0"/>
    <w:rsid w:val="00BE661C"/>
    <w:rsid w:val="00BE7DB7"/>
    <w:rsid w:val="00BF5663"/>
    <w:rsid w:val="00C02C30"/>
    <w:rsid w:val="00C03363"/>
    <w:rsid w:val="00C04BBC"/>
    <w:rsid w:val="00C06CEE"/>
    <w:rsid w:val="00C071A5"/>
    <w:rsid w:val="00C10C8C"/>
    <w:rsid w:val="00C10F43"/>
    <w:rsid w:val="00C1245C"/>
    <w:rsid w:val="00C13856"/>
    <w:rsid w:val="00C142CC"/>
    <w:rsid w:val="00C2342C"/>
    <w:rsid w:val="00C250D5"/>
    <w:rsid w:val="00C274A9"/>
    <w:rsid w:val="00C301F4"/>
    <w:rsid w:val="00C321F9"/>
    <w:rsid w:val="00C336CB"/>
    <w:rsid w:val="00C36CD4"/>
    <w:rsid w:val="00C413B5"/>
    <w:rsid w:val="00C4365E"/>
    <w:rsid w:val="00C44E15"/>
    <w:rsid w:val="00C4558C"/>
    <w:rsid w:val="00C50AFB"/>
    <w:rsid w:val="00C51440"/>
    <w:rsid w:val="00C52B12"/>
    <w:rsid w:val="00C55A45"/>
    <w:rsid w:val="00C6419B"/>
    <w:rsid w:val="00C64578"/>
    <w:rsid w:val="00C67E06"/>
    <w:rsid w:val="00C70A58"/>
    <w:rsid w:val="00C710F5"/>
    <w:rsid w:val="00C72AEC"/>
    <w:rsid w:val="00C72B86"/>
    <w:rsid w:val="00C75F27"/>
    <w:rsid w:val="00C760CE"/>
    <w:rsid w:val="00C765F7"/>
    <w:rsid w:val="00C7770B"/>
    <w:rsid w:val="00C80AC8"/>
    <w:rsid w:val="00C83CA6"/>
    <w:rsid w:val="00C87C53"/>
    <w:rsid w:val="00C908E5"/>
    <w:rsid w:val="00C93B01"/>
    <w:rsid w:val="00C95445"/>
    <w:rsid w:val="00CA2825"/>
    <w:rsid w:val="00CA2A4A"/>
    <w:rsid w:val="00CA56AF"/>
    <w:rsid w:val="00CA597C"/>
    <w:rsid w:val="00CA6C9B"/>
    <w:rsid w:val="00CA7017"/>
    <w:rsid w:val="00CB084F"/>
    <w:rsid w:val="00CB11AA"/>
    <w:rsid w:val="00CB227A"/>
    <w:rsid w:val="00CB3C12"/>
    <w:rsid w:val="00CB3CAE"/>
    <w:rsid w:val="00CB4F62"/>
    <w:rsid w:val="00CB5C96"/>
    <w:rsid w:val="00CB6247"/>
    <w:rsid w:val="00CB6A6F"/>
    <w:rsid w:val="00CC1077"/>
    <w:rsid w:val="00CC1904"/>
    <w:rsid w:val="00CC257E"/>
    <w:rsid w:val="00CC2E0F"/>
    <w:rsid w:val="00CC2E20"/>
    <w:rsid w:val="00CC35CA"/>
    <w:rsid w:val="00CC37F2"/>
    <w:rsid w:val="00CD1712"/>
    <w:rsid w:val="00CD239E"/>
    <w:rsid w:val="00CD2C3B"/>
    <w:rsid w:val="00CD3C24"/>
    <w:rsid w:val="00CD502A"/>
    <w:rsid w:val="00CD5F0B"/>
    <w:rsid w:val="00CD7DC7"/>
    <w:rsid w:val="00CE08C2"/>
    <w:rsid w:val="00CE1755"/>
    <w:rsid w:val="00CE2E0A"/>
    <w:rsid w:val="00CE3730"/>
    <w:rsid w:val="00CE4252"/>
    <w:rsid w:val="00CE44A9"/>
    <w:rsid w:val="00CE78DE"/>
    <w:rsid w:val="00CF2549"/>
    <w:rsid w:val="00CF5FE9"/>
    <w:rsid w:val="00CF6338"/>
    <w:rsid w:val="00D0149D"/>
    <w:rsid w:val="00D04AD0"/>
    <w:rsid w:val="00D07698"/>
    <w:rsid w:val="00D13839"/>
    <w:rsid w:val="00D15C3E"/>
    <w:rsid w:val="00D16CD8"/>
    <w:rsid w:val="00D21AEF"/>
    <w:rsid w:val="00D21C47"/>
    <w:rsid w:val="00D2244A"/>
    <w:rsid w:val="00D22805"/>
    <w:rsid w:val="00D233A7"/>
    <w:rsid w:val="00D24968"/>
    <w:rsid w:val="00D25E8F"/>
    <w:rsid w:val="00D262FF"/>
    <w:rsid w:val="00D2637E"/>
    <w:rsid w:val="00D30BFE"/>
    <w:rsid w:val="00D310C0"/>
    <w:rsid w:val="00D31F7C"/>
    <w:rsid w:val="00D343D7"/>
    <w:rsid w:val="00D363D9"/>
    <w:rsid w:val="00D36634"/>
    <w:rsid w:val="00D36E7E"/>
    <w:rsid w:val="00D379A1"/>
    <w:rsid w:val="00D40768"/>
    <w:rsid w:val="00D517E9"/>
    <w:rsid w:val="00D52B13"/>
    <w:rsid w:val="00D54458"/>
    <w:rsid w:val="00D54A9A"/>
    <w:rsid w:val="00D54BC5"/>
    <w:rsid w:val="00D553FC"/>
    <w:rsid w:val="00D60C75"/>
    <w:rsid w:val="00D64713"/>
    <w:rsid w:val="00D65098"/>
    <w:rsid w:val="00D65EDD"/>
    <w:rsid w:val="00D667FC"/>
    <w:rsid w:val="00D70A29"/>
    <w:rsid w:val="00D714A5"/>
    <w:rsid w:val="00D722B7"/>
    <w:rsid w:val="00D7266E"/>
    <w:rsid w:val="00D73836"/>
    <w:rsid w:val="00D75991"/>
    <w:rsid w:val="00D8060D"/>
    <w:rsid w:val="00D82DB9"/>
    <w:rsid w:val="00D83466"/>
    <w:rsid w:val="00D83B46"/>
    <w:rsid w:val="00D848C8"/>
    <w:rsid w:val="00D85657"/>
    <w:rsid w:val="00D86859"/>
    <w:rsid w:val="00D92D7D"/>
    <w:rsid w:val="00D92EA3"/>
    <w:rsid w:val="00D92FE3"/>
    <w:rsid w:val="00D94F65"/>
    <w:rsid w:val="00D96E9F"/>
    <w:rsid w:val="00D972DD"/>
    <w:rsid w:val="00D97DF5"/>
    <w:rsid w:val="00DA015D"/>
    <w:rsid w:val="00DA07BA"/>
    <w:rsid w:val="00DA31F7"/>
    <w:rsid w:val="00DA493C"/>
    <w:rsid w:val="00DA4A7A"/>
    <w:rsid w:val="00DA73AC"/>
    <w:rsid w:val="00DB1AA3"/>
    <w:rsid w:val="00DB2A3C"/>
    <w:rsid w:val="00DB36A7"/>
    <w:rsid w:val="00DB4856"/>
    <w:rsid w:val="00DB6B1C"/>
    <w:rsid w:val="00DB6E2B"/>
    <w:rsid w:val="00DB7AC8"/>
    <w:rsid w:val="00DC2453"/>
    <w:rsid w:val="00DC4C54"/>
    <w:rsid w:val="00DD019C"/>
    <w:rsid w:val="00DD264A"/>
    <w:rsid w:val="00DD3FC6"/>
    <w:rsid w:val="00DD40DF"/>
    <w:rsid w:val="00DD725E"/>
    <w:rsid w:val="00DD72FD"/>
    <w:rsid w:val="00DE03E0"/>
    <w:rsid w:val="00DE0536"/>
    <w:rsid w:val="00DE076A"/>
    <w:rsid w:val="00DE27D9"/>
    <w:rsid w:val="00DE3161"/>
    <w:rsid w:val="00DE461E"/>
    <w:rsid w:val="00DE5D26"/>
    <w:rsid w:val="00DE773E"/>
    <w:rsid w:val="00DE7BAB"/>
    <w:rsid w:val="00DF06D3"/>
    <w:rsid w:val="00DF082E"/>
    <w:rsid w:val="00DF4F75"/>
    <w:rsid w:val="00DF5394"/>
    <w:rsid w:val="00DF5F65"/>
    <w:rsid w:val="00DF721F"/>
    <w:rsid w:val="00E00641"/>
    <w:rsid w:val="00E00EAE"/>
    <w:rsid w:val="00E020BF"/>
    <w:rsid w:val="00E02672"/>
    <w:rsid w:val="00E02882"/>
    <w:rsid w:val="00E0499D"/>
    <w:rsid w:val="00E04CD1"/>
    <w:rsid w:val="00E06D80"/>
    <w:rsid w:val="00E10BCC"/>
    <w:rsid w:val="00E14E8D"/>
    <w:rsid w:val="00E15A22"/>
    <w:rsid w:val="00E171D0"/>
    <w:rsid w:val="00E17C92"/>
    <w:rsid w:val="00E200CD"/>
    <w:rsid w:val="00E20131"/>
    <w:rsid w:val="00E2380A"/>
    <w:rsid w:val="00E27F23"/>
    <w:rsid w:val="00E32378"/>
    <w:rsid w:val="00E33B6B"/>
    <w:rsid w:val="00E438B7"/>
    <w:rsid w:val="00E46C75"/>
    <w:rsid w:val="00E54585"/>
    <w:rsid w:val="00E55961"/>
    <w:rsid w:val="00E569A7"/>
    <w:rsid w:val="00E611A3"/>
    <w:rsid w:val="00E63650"/>
    <w:rsid w:val="00E67D6D"/>
    <w:rsid w:val="00E739C8"/>
    <w:rsid w:val="00E73ED3"/>
    <w:rsid w:val="00E744B1"/>
    <w:rsid w:val="00E74825"/>
    <w:rsid w:val="00E7644E"/>
    <w:rsid w:val="00E77CFC"/>
    <w:rsid w:val="00E80971"/>
    <w:rsid w:val="00E81426"/>
    <w:rsid w:val="00E817B8"/>
    <w:rsid w:val="00E91D61"/>
    <w:rsid w:val="00E92292"/>
    <w:rsid w:val="00E935D3"/>
    <w:rsid w:val="00EA2C54"/>
    <w:rsid w:val="00EA5003"/>
    <w:rsid w:val="00EA5101"/>
    <w:rsid w:val="00EA7104"/>
    <w:rsid w:val="00EB1D00"/>
    <w:rsid w:val="00EB200D"/>
    <w:rsid w:val="00EB2938"/>
    <w:rsid w:val="00EB3587"/>
    <w:rsid w:val="00EB5081"/>
    <w:rsid w:val="00EC38D0"/>
    <w:rsid w:val="00EC5320"/>
    <w:rsid w:val="00ED4E16"/>
    <w:rsid w:val="00ED5569"/>
    <w:rsid w:val="00ED6499"/>
    <w:rsid w:val="00ED7D09"/>
    <w:rsid w:val="00ED7D67"/>
    <w:rsid w:val="00EE252E"/>
    <w:rsid w:val="00EE39DA"/>
    <w:rsid w:val="00EE52AB"/>
    <w:rsid w:val="00EE6045"/>
    <w:rsid w:val="00EF12BC"/>
    <w:rsid w:val="00EF1A59"/>
    <w:rsid w:val="00EF595E"/>
    <w:rsid w:val="00EF6BAC"/>
    <w:rsid w:val="00EF7A59"/>
    <w:rsid w:val="00F02FEF"/>
    <w:rsid w:val="00F0437E"/>
    <w:rsid w:val="00F04403"/>
    <w:rsid w:val="00F04F40"/>
    <w:rsid w:val="00F06212"/>
    <w:rsid w:val="00F06F3E"/>
    <w:rsid w:val="00F07CCE"/>
    <w:rsid w:val="00F124B7"/>
    <w:rsid w:val="00F14462"/>
    <w:rsid w:val="00F14D68"/>
    <w:rsid w:val="00F15107"/>
    <w:rsid w:val="00F1703C"/>
    <w:rsid w:val="00F172EF"/>
    <w:rsid w:val="00F22E2E"/>
    <w:rsid w:val="00F26608"/>
    <w:rsid w:val="00F302A7"/>
    <w:rsid w:val="00F35922"/>
    <w:rsid w:val="00F37D50"/>
    <w:rsid w:val="00F40B4A"/>
    <w:rsid w:val="00F415F4"/>
    <w:rsid w:val="00F433C4"/>
    <w:rsid w:val="00F4669C"/>
    <w:rsid w:val="00F5370A"/>
    <w:rsid w:val="00F54686"/>
    <w:rsid w:val="00F56652"/>
    <w:rsid w:val="00F60FF4"/>
    <w:rsid w:val="00F653CC"/>
    <w:rsid w:val="00F71895"/>
    <w:rsid w:val="00F71FF9"/>
    <w:rsid w:val="00F72B9E"/>
    <w:rsid w:val="00F73729"/>
    <w:rsid w:val="00F75F29"/>
    <w:rsid w:val="00F761F4"/>
    <w:rsid w:val="00F76BB5"/>
    <w:rsid w:val="00F80C3D"/>
    <w:rsid w:val="00F81295"/>
    <w:rsid w:val="00F813F8"/>
    <w:rsid w:val="00F81DBD"/>
    <w:rsid w:val="00F842F7"/>
    <w:rsid w:val="00F8603A"/>
    <w:rsid w:val="00F86197"/>
    <w:rsid w:val="00F8795F"/>
    <w:rsid w:val="00F9061F"/>
    <w:rsid w:val="00F90ACB"/>
    <w:rsid w:val="00F925CE"/>
    <w:rsid w:val="00F9292D"/>
    <w:rsid w:val="00F92E4E"/>
    <w:rsid w:val="00F958C2"/>
    <w:rsid w:val="00F963C2"/>
    <w:rsid w:val="00FA707D"/>
    <w:rsid w:val="00FA7D1C"/>
    <w:rsid w:val="00FA7DDB"/>
    <w:rsid w:val="00FB07B3"/>
    <w:rsid w:val="00FB0B4F"/>
    <w:rsid w:val="00FB0F8D"/>
    <w:rsid w:val="00FB11E9"/>
    <w:rsid w:val="00FB12CA"/>
    <w:rsid w:val="00FB1833"/>
    <w:rsid w:val="00FB1F50"/>
    <w:rsid w:val="00FB205F"/>
    <w:rsid w:val="00FB2B39"/>
    <w:rsid w:val="00FB32D1"/>
    <w:rsid w:val="00FB408B"/>
    <w:rsid w:val="00FB5F06"/>
    <w:rsid w:val="00FC35A8"/>
    <w:rsid w:val="00FC4286"/>
    <w:rsid w:val="00FC454F"/>
    <w:rsid w:val="00FC564E"/>
    <w:rsid w:val="00FC6C91"/>
    <w:rsid w:val="00FD0E0B"/>
    <w:rsid w:val="00FD3AAD"/>
    <w:rsid w:val="00FD5ED7"/>
    <w:rsid w:val="00FD61BC"/>
    <w:rsid w:val="00FE0A37"/>
    <w:rsid w:val="00FE1B54"/>
    <w:rsid w:val="00FE3CBC"/>
    <w:rsid w:val="00FE3E56"/>
    <w:rsid w:val="00FE3EFB"/>
    <w:rsid w:val="00FE4362"/>
    <w:rsid w:val="00FE6324"/>
    <w:rsid w:val="00FE6615"/>
    <w:rsid w:val="00FE6695"/>
    <w:rsid w:val="00FE6E6E"/>
    <w:rsid w:val="00FF13FB"/>
    <w:rsid w:val="00FF1C10"/>
    <w:rsid w:val="00FF2297"/>
    <w:rsid w:val="00FF2491"/>
    <w:rsid w:val="00FF4E02"/>
    <w:rsid w:val="00FF5812"/>
    <w:rsid w:val="00FF5F13"/>
    <w:rsid w:val="00FF624E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7A693"/>
  <w15:docId w15:val="{02200D19-236C-4293-96E1-1A55F5BB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21B8F"/>
    <w:rPr>
      <w:sz w:val="20"/>
      <w:szCs w:val="20"/>
    </w:rPr>
  </w:style>
  <w:style w:type="paragraph" w:styleId="Heading1">
    <w:name w:val="heading 1"/>
    <w:aliases w:val="Part,H1"/>
    <w:basedOn w:val="Normal"/>
    <w:next w:val="Normal"/>
    <w:link w:val="Heading1Char"/>
    <w:qFormat/>
    <w:rsid w:val="00F54686"/>
    <w:pPr>
      <w:numPr>
        <w:numId w:val="2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F54686"/>
    <w:pPr>
      <w:numPr>
        <w:ilvl w:val="1"/>
        <w:numId w:val="2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F54686"/>
    <w:pPr>
      <w:numPr>
        <w:ilvl w:val="2"/>
        <w:numId w:val="2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F54686"/>
    <w:pPr>
      <w:numPr>
        <w:ilvl w:val="3"/>
        <w:numId w:val="2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F54686"/>
    <w:pPr>
      <w:numPr>
        <w:ilvl w:val="4"/>
        <w:numId w:val="2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F54686"/>
    <w:pPr>
      <w:numPr>
        <w:ilvl w:val="5"/>
        <w:numId w:val="2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F54686"/>
    <w:pPr>
      <w:numPr>
        <w:ilvl w:val="6"/>
        <w:numId w:val="28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F54686"/>
    <w:pPr>
      <w:numPr>
        <w:ilvl w:val="7"/>
        <w:numId w:val="2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nhideWhenUsed/>
    <w:qFormat/>
    <w:rsid w:val="00F54686"/>
    <w:pPr>
      <w:numPr>
        <w:ilvl w:val="8"/>
        <w:numId w:val="2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EB2"/>
  </w:style>
  <w:style w:type="paragraph" w:styleId="Footer">
    <w:name w:val="footer"/>
    <w:basedOn w:val="Normal"/>
    <w:link w:val="FooterChar"/>
    <w:uiPriority w:val="99"/>
    <w:unhideWhenUsed/>
    <w:rsid w:val="00617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EB2"/>
  </w:style>
  <w:style w:type="paragraph" w:styleId="BalloonText">
    <w:name w:val="Balloon Text"/>
    <w:basedOn w:val="Normal"/>
    <w:link w:val="BalloonTextChar"/>
    <w:semiHidden/>
    <w:unhideWhenUsed/>
    <w:rsid w:val="00617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E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54686"/>
    <w:pPr>
      <w:ind w:left="720"/>
      <w:contextualSpacing/>
    </w:pPr>
  </w:style>
  <w:style w:type="character" w:customStyle="1" w:styleId="Heading1Char">
    <w:name w:val="Heading 1 Char"/>
    <w:aliases w:val="Part Char,H1 Char"/>
    <w:basedOn w:val="DefaultParagraphFont"/>
    <w:link w:val="Heading1"/>
    <w:rsid w:val="00F546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Hyperlink">
    <w:name w:val="Hyperlink"/>
    <w:basedOn w:val="DefaultParagraphFont"/>
    <w:uiPriority w:val="99"/>
    <w:rsid w:val="00617EB2"/>
    <w:rPr>
      <w:color w:val="0000FF"/>
      <w:u w:val="single"/>
    </w:rPr>
  </w:style>
  <w:style w:type="paragraph" w:customStyle="1" w:styleId="Heading0">
    <w:name w:val="Heading 0"/>
    <w:basedOn w:val="Normal"/>
    <w:next w:val="Heading1"/>
    <w:rsid w:val="00617EB2"/>
    <w:pPr>
      <w:keepNext/>
      <w:pageBreakBefore/>
      <w:shd w:val="pct12" w:color="auto" w:fill="auto"/>
      <w:jc w:val="center"/>
    </w:pPr>
    <w:rPr>
      <w:b/>
      <w:bCs/>
      <w:i/>
      <w:iCs/>
      <w:sz w:val="36"/>
      <w:szCs w:val="3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F54686"/>
    <w:pPr>
      <w:outlineLvl w:val="9"/>
    </w:pPr>
  </w:style>
  <w:style w:type="paragraph" w:styleId="BodyText">
    <w:name w:val="Body Text"/>
    <w:basedOn w:val="Normal"/>
    <w:link w:val="BodyTextChar"/>
    <w:unhideWhenUsed/>
    <w:rsid w:val="00617EB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17EB2"/>
    <w:rPr>
      <w:rFonts w:ascii="Times New Roman" w:eastAsia="Times New Roman" w:hAnsi="Times New Roman" w:cs="Times New Roman"/>
      <w:sz w:val="24"/>
      <w:szCs w:val="24"/>
    </w:rPr>
  </w:style>
  <w:style w:type="character" w:customStyle="1" w:styleId="text141">
    <w:name w:val="text141"/>
    <w:basedOn w:val="DefaultParagraphFont"/>
    <w:rsid w:val="00617EB2"/>
    <w:rPr>
      <w:sz w:val="22"/>
      <w:szCs w:val="2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F5468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rsid w:val="00F5468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rsid w:val="00F5468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rsid w:val="00F5468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rsid w:val="00F5468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rsid w:val="00F5468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rsid w:val="00F546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F5468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5468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F5468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5468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F5468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5468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54686"/>
    <w:rPr>
      <w:b/>
      <w:bCs/>
    </w:rPr>
  </w:style>
  <w:style w:type="character" w:styleId="Emphasis">
    <w:name w:val="Emphasis"/>
    <w:uiPriority w:val="20"/>
    <w:qFormat/>
    <w:rsid w:val="00F5468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5468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686"/>
    <w:rPr>
      <w:sz w:val="20"/>
      <w:szCs w:val="20"/>
    </w:rPr>
  </w:style>
  <w:style w:type="paragraph" w:styleId="Quote">
    <w:name w:val="Quote"/>
    <w:basedOn w:val="Normal"/>
    <w:next w:val="Normal"/>
    <w:link w:val="QuoteChar"/>
    <w:qFormat/>
    <w:rsid w:val="00F54686"/>
    <w:rPr>
      <w:i/>
      <w:iCs/>
    </w:rPr>
  </w:style>
  <w:style w:type="character" w:customStyle="1" w:styleId="QuoteChar">
    <w:name w:val="Quote Char"/>
    <w:basedOn w:val="DefaultParagraphFont"/>
    <w:link w:val="Quote"/>
    <w:rsid w:val="00F5468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68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68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5468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5468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5468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5468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54686"/>
    <w:rPr>
      <w:b/>
      <w:bCs/>
      <w:i/>
      <w:iCs/>
      <w:spacing w:val="9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566D7"/>
    <w:pPr>
      <w:tabs>
        <w:tab w:val="left" w:pos="400"/>
        <w:tab w:val="right" w:leader="dot" w:pos="8910"/>
      </w:tabs>
      <w:spacing w:before="120" w:after="0" w:line="240" w:lineRule="auto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471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F5394"/>
    <w:pPr>
      <w:spacing w:after="100"/>
      <w:ind w:left="400"/>
    </w:pPr>
  </w:style>
  <w:style w:type="paragraph" w:customStyle="1" w:styleId="TableHead">
    <w:name w:val="Table Head"/>
    <w:basedOn w:val="Normal"/>
    <w:rsid w:val="00CD1712"/>
    <w:pPr>
      <w:keepNext/>
      <w:suppressAutoHyphens/>
      <w:spacing w:before="20" w:after="0" w:line="240" w:lineRule="auto"/>
    </w:pPr>
    <w:rPr>
      <w:rFonts w:ascii="Arial" w:eastAsia="Times New Roman" w:hAnsi="Arial" w:cs="Times New Roman"/>
      <w:b/>
      <w:color w:val="FFFFFF"/>
      <w:sz w:val="24"/>
      <w:szCs w:val="24"/>
      <w:lang w:bidi="ar-SA"/>
    </w:rPr>
  </w:style>
  <w:style w:type="paragraph" w:customStyle="1" w:styleId="TableText">
    <w:name w:val="Table Text"/>
    <w:aliases w:val="table Body Text,tt,table text"/>
    <w:basedOn w:val="Normal"/>
    <w:link w:val="TableTextCharChar"/>
    <w:rsid w:val="00CD1712"/>
    <w:pPr>
      <w:suppressAutoHyphens/>
      <w:spacing w:before="20" w:after="20" w:line="240" w:lineRule="auto"/>
    </w:pPr>
    <w:rPr>
      <w:rFonts w:ascii="Arial Narrow" w:eastAsia="Times New Roman" w:hAnsi="Arial Narrow" w:cs="Times New Roman"/>
      <w:sz w:val="24"/>
      <w:lang w:bidi="ar-SA"/>
    </w:rPr>
  </w:style>
  <w:style w:type="character" w:customStyle="1" w:styleId="TableTextCharChar">
    <w:name w:val="Table Text Char Char"/>
    <w:basedOn w:val="DefaultParagraphFont"/>
    <w:link w:val="TableText"/>
    <w:rsid w:val="00CD1712"/>
    <w:rPr>
      <w:rFonts w:ascii="Arial Narrow" w:eastAsia="Times New Roman" w:hAnsi="Arial Narrow" w:cs="Times New Roman"/>
      <w:sz w:val="24"/>
      <w:szCs w:val="20"/>
      <w:lang w:bidi="ar-SA"/>
    </w:rPr>
  </w:style>
  <w:style w:type="paragraph" w:customStyle="1" w:styleId="Default">
    <w:name w:val="Default"/>
    <w:rsid w:val="00CB227A"/>
    <w:pPr>
      <w:autoSpaceDE w:val="0"/>
      <w:autoSpaceDN w:val="0"/>
      <w:adjustRightInd w:val="0"/>
      <w:spacing w:before="0" w:after="0" w:line="240" w:lineRule="auto"/>
    </w:pPr>
    <w:rPr>
      <w:rFonts w:ascii="Arial,Bold" w:eastAsia="Times New Roman" w:hAnsi="Arial,Bold" w:cs="Arial,Bold"/>
      <w:sz w:val="20"/>
      <w:szCs w:val="20"/>
      <w:lang w:bidi="ar-SA"/>
    </w:rPr>
  </w:style>
  <w:style w:type="paragraph" w:customStyle="1" w:styleId="Para">
    <w:name w:val="Para"/>
    <w:rsid w:val="0046529C"/>
    <w:pPr>
      <w:suppressAutoHyphens/>
      <w:autoSpaceDE w:val="0"/>
      <w:autoSpaceDN w:val="0"/>
      <w:adjustRightInd w:val="0"/>
      <w:spacing w:before="60" w:after="6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paragraph" w:customStyle="1" w:styleId="OSS12BodyText">
    <w:name w:val="!OSS12 Body Text"/>
    <w:basedOn w:val="Normal"/>
    <w:link w:val="OSS12BodyTextChar"/>
    <w:rsid w:val="0046529C"/>
    <w:pPr>
      <w:spacing w:before="0" w:after="120" w:line="360" w:lineRule="auto"/>
    </w:pPr>
    <w:rPr>
      <w:rFonts w:ascii="Verdana" w:eastAsia="Times New Roman" w:hAnsi="Verdana" w:cs="Arial"/>
      <w:color w:val="000000"/>
      <w:lang w:bidi="ar-SA"/>
    </w:rPr>
  </w:style>
  <w:style w:type="character" w:customStyle="1" w:styleId="OSS12BodyTextChar">
    <w:name w:val="!OSS12 Body Text Char"/>
    <w:basedOn w:val="DefaultParagraphFont"/>
    <w:link w:val="OSS12BodyText"/>
    <w:rsid w:val="0046529C"/>
    <w:rPr>
      <w:rFonts w:ascii="Verdana" w:eastAsia="Times New Roman" w:hAnsi="Verdana" w:cs="Arial"/>
      <w:color w:val="000000"/>
      <w:sz w:val="20"/>
      <w:szCs w:val="20"/>
      <w:lang w:bidi="ar-SA"/>
    </w:rPr>
  </w:style>
  <w:style w:type="paragraph" w:customStyle="1" w:styleId="OSS12LabelEmbedded">
    <w:name w:val="!OSS12 Label Embedded"/>
    <w:basedOn w:val="OSS12BodyText"/>
    <w:rsid w:val="0046529C"/>
    <w:pPr>
      <w:keepNext/>
      <w:spacing w:after="60" w:line="240" w:lineRule="auto"/>
    </w:pPr>
    <w:rPr>
      <w:b/>
    </w:rPr>
  </w:style>
  <w:style w:type="paragraph" w:customStyle="1" w:styleId="BodyText1">
    <w:name w:val="Body Text 1"/>
    <w:basedOn w:val="BodyText"/>
    <w:rsid w:val="006C2781"/>
    <w:pPr>
      <w:spacing w:before="240" w:line="240" w:lineRule="auto"/>
    </w:pPr>
    <w:rPr>
      <w:rFonts w:ascii="Arial" w:eastAsia="Times New Roman" w:hAnsi="Arial" w:cs="Times New Roman"/>
      <w:sz w:val="22"/>
      <w:szCs w:val="22"/>
      <w:lang w:bidi="ar-SA"/>
    </w:rPr>
  </w:style>
  <w:style w:type="paragraph" w:customStyle="1" w:styleId="Disclaimer">
    <w:name w:val="Disclaimer"/>
    <w:basedOn w:val="Normal"/>
    <w:rsid w:val="006C2781"/>
    <w:pPr>
      <w:spacing w:before="40" w:after="40" w:line="220" w:lineRule="atLeast"/>
      <w:ind w:left="547"/>
    </w:pPr>
    <w:rPr>
      <w:rFonts w:ascii="Times" w:eastAsia="Times New Roman" w:hAnsi="Times" w:cs="Times"/>
      <w:sz w:val="16"/>
      <w:szCs w:val="16"/>
      <w:lang w:bidi="ar-SA"/>
    </w:rPr>
  </w:style>
  <w:style w:type="paragraph" w:styleId="NormalWeb">
    <w:name w:val="Normal (Web)"/>
    <w:basedOn w:val="Normal"/>
    <w:uiPriority w:val="99"/>
    <w:rsid w:val="006C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yle41">
    <w:name w:val="style41"/>
    <w:basedOn w:val="DefaultParagraphFont"/>
    <w:rsid w:val="006C2781"/>
    <w:rPr>
      <w:rFonts w:ascii="Verdana" w:hAnsi="Verdana" w:hint="default"/>
      <w:sz w:val="16"/>
      <w:szCs w:val="16"/>
    </w:rPr>
  </w:style>
  <w:style w:type="character" w:customStyle="1" w:styleId="CharChar">
    <w:name w:val="Char Char"/>
    <w:basedOn w:val="DefaultParagraphFont"/>
    <w:rsid w:val="006C2781"/>
    <w:rPr>
      <w:rFonts w:ascii="Arial" w:hAnsi="Arial"/>
      <w:sz w:val="24"/>
      <w:szCs w:val="24"/>
      <w:lang w:val="en-US" w:eastAsia="en-US" w:bidi="ar-SA"/>
    </w:rPr>
  </w:style>
  <w:style w:type="paragraph" w:customStyle="1" w:styleId="StyleHeading112pt">
    <w:name w:val="Style Heading 1 + 12 pt"/>
    <w:basedOn w:val="Heading1"/>
    <w:rsid w:val="006C2781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num" w:pos="720"/>
      </w:tabs>
      <w:spacing w:before="240" w:after="60" w:line="240" w:lineRule="auto"/>
      <w:ind w:left="720" w:hanging="360"/>
    </w:pPr>
    <w:rPr>
      <w:rFonts w:ascii="Arial" w:eastAsia="Times New Roman" w:hAnsi="Arial" w:cs="Arial"/>
      <w:caps w:val="0"/>
      <w:color w:val="auto"/>
      <w:spacing w:val="0"/>
      <w:kern w:val="32"/>
      <w:sz w:val="24"/>
      <w:szCs w:val="32"/>
      <w:lang w:bidi="ar-SA"/>
    </w:rPr>
  </w:style>
  <w:style w:type="paragraph" w:styleId="TOC4">
    <w:name w:val="toc 4"/>
    <w:basedOn w:val="Normal"/>
    <w:next w:val="Normal"/>
    <w:autoRedefine/>
    <w:uiPriority w:val="39"/>
    <w:rsid w:val="006C2781"/>
    <w:pPr>
      <w:spacing w:before="0" w:after="0" w:line="240" w:lineRule="auto"/>
      <w:ind w:left="720"/>
    </w:pPr>
    <w:rPr>
      <w:rFonts w:ascii="Times New Roman" w:eastAsia="Times New Roman" w:hAnsi="Times New Roman" w:cs="Times New Roman"/>
      <w:lang w:bidi="ar-SA"/>
    </w:rPr>
  </w:style>
  <w:style w:type="paragraph" w:styleId="TOC5">
    <w:name w:val="toc 5"/>
    <w:basedOn w:val="Normal"/>
    <w:next w:val="Normal"/>
    <w:autoRedefine/>
    <w:uiPriority w:val="39"/>
    <w:rsid w:val="006C2781"/>
    <w:pPr>
      <w:spacing w:before="0" w:after="0" w:line="240" w:lineRule="auto"/>
      <w:ind w:left="960"/>
    </w:pPr>
    <w:rPr>
      <w:rFonts w:ascii="Times New Roman" w:eastAsia="Times New Roman" w:hAnsi="Times New Roman" w:cs="Times New Roman"/>
      <w:lang w:bidi="ar-SA"/>
    </w:rPr>
  </w:style>
  <w:style w:type="paragraph" w:styleId="TOC6">
    <w:name w:val="toc 6"/>
    <w:basedOn w:val="Normal"/>
    <w:next w:val="Normal"/>
    <w:autoRedefine/>
    <w:uiPriority w:val="39"/>
    <w:rsid w:val="006C2781"/>
    <w:pPr>
      <w:spacing w:before="0" w:after="0" w:line="240" w:lineRule="auto"/>
      <w:ind w:left="1200"/>
    </w:pPr>
    <w:rPr>
      <w:rFonts w:ascii="Times New Roman" w:eastAsia="Times New Roman" w:hAnsi="Times New Roman" w:cs="Times New Roman"/>
      <w:lang w:bidi="ar-SA"/>
    </w:rPr>
  </w:style>
  <w:style w:type="paragraph" w:styleId="TOC7">
    <w:name w:val="toc 7"/>
    <w:basedOn w:val="Normal"/>
    <w:next w:val="Normal"/>
    <w:autoRedefine/>
    <w:uiPriority w:val="39"/>
    <w:rsid w:val="006C2781"/>
    <w:pPr>
      <w:spacing w:before="0" w:after="0" w:line="240" w:lineRule="auto"/>
      <w:ind w:left="1440"/>
    </w:pPr>
    <w:rPr>
      <w:rFonts w:ascii="Times New Roman" w:eastAsia="Times New Roman" w:hAnsi="Times New Roman" w:cs="Times New Roman"/>
      <w:lang w:bidi="ar-SA"/>
    </w:rPr>
  </w:style>
  <w:style w:type="paragraph" w:styleId="TOC8">
    <w:name w:val="toc 8"/>
    <w:basedOn w:val="Normal"/>
    <w:next w:val="Normal"/>
    <w:autoRedefine/>
    <w:uiPriority w:val="39"/>
    <w:rsid w:val="006C2781"/>
    <w:pPr>
      <w:spacing w:before="0" w:after="0" w:line="240" w:lineRule="auto"/>
      <w:ind w:left="1680"/>
    </w:pPr>
    <w:rPr>
      <w:rFonts w:ascii="Times New Roman" w:eastAsia="Times New Roman" w:hAnsi="Times New Roman" w:cs="Times New Roman"/>
      <w:lang w:bidi="ar-SA"/>
    </w:rPr>
  </w:style>
  <w:style w:type="paragraph" w:styleId="TOC9">
    <w:name w:val="toc 9"/>
    <w:basedOn w:val="Normal"/>
    <w:next w:val="Normal"/>
    <w:autoRedefine/>
    <w:uiPriority w:val="39"/>
    <w:rsid w:val="006C2781"/>
    <w:pPr>
      <w:spacing w:before="0" w:after="0" w:line="240" w:lineRule="auto"/>
      <w:ind w:left="1920"/>
    </w:pPr>
    <w:rPr>
      <w:rFonts w:ascii="Times New Roman" w:eastAsia="Times New Roman" w:hAnsi="Times New Roman" w:cs="Times New Roman"/>
      <w:lang w:bidi="ar-SA"/>
    </w:rPr>
  </w:style>
  <w:style w:type="character" w:styleId="CommentReference">
    <w:name w:val="annotation reference"/>
    <w:basedOn w:val="DefaultParagraphFont"/>
    <w:rsid w:val="006C2781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2781"/>
    <w:pPr>
      <w:spacing w:before="0" w:after="0" w:line="240" w:lineRule="auto"/>
    </w:pPr>
    <w:rPr>
      <w:rFonts w:ascii="Times New Roman" w:eastAsia="Times New Roman" w:hAnsi="Times New Roman" w:cs="Times New Roman"/>
      <w:lang w:bidi="ar-SA"/>
    </w:rPr>
  </w:style>
  <w:style w:type="character" w:customStyle="1" w:styleId="CommentTextChar">
    <w:name w:val="Comment Text Char"/>
    <w:basedOn w:val="DefaultParagraphFont"/>
    <w:link w:val="CommentText"/>
    <w:rsid w:val="006C2781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6C2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C2781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maintxt">
    <w:name w:val="maintxt"/>
    <w:basedOn w:val="Normal"/>
    <w:rsid w:val="006C278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7"/>
      <w:szCs w:val="17"/>
      <w:lang w:bidi="ar-SA"/>
    </w:rPr>
  </w:style>
  <w:style w:type="paragraph" w:styleId="HTMLPreformatted">
    <w:name w:val="HTML Preformatted"/>
    <w:basedOn w:val="Normal"/>
    <w:link w:val="HTMLPreformattedChar"/>
    <w:rsid w:val="006C2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6C2781"/>
    <w:rPr>
      <w:rFonts w:ascii="Courier New" w:eastAsia="Times New Roman" w:hAnsi="Courier New" w:cs="Courier New"/>
      <w:sz w:val="20"/>
      <w:szCs w:val="20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rsid w:val="006C2781"/>
    <w:pPr>
      <w:spacing w:before="0" w:after="0" w:line="240" w:lineRule="auto"/>
    </w:pPr>
    <w:rPr>
      <w:rFonts w:ascii="Times New Roman" w:eastAsia="Times New Roman" w:hAnsi="Times New Roman" w:cs="Times New Roman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2781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rsid w:val="006C2781"/>
    <w:rPr>
      <w:vertAlign w:val="superscript"/>
    </w:rPr>
  </w:style>
  <w:style w:type="paragraph" w:customStyle="1" w:styleId="CharCharCharChar1">
    <w:name w:val="Char Char Char Char1"/>
    <w:basedOn w:val="Normal"/>
    <w:rsid w:val="006C2781"/>
    <w:pPr>
      <w:spacing w:before="0" w:after="160" w:line="240" w:lineRule="exact"/>
    </w:pPr>
    <w:rPr>
      <w:rFonts w:ascii="Tahoma" w:eastAsia="Times New Roman" w:hAnsi="Tahoma" w:cs="Times New Roman"/>
      <w:lang w:bidi="ar-SA"/>
    </w:rPr>
  </w:style>
  <w:style w:type="paragraph" w:styleId="ListBullet">
    <w:name w:val="List Bullet"/>
    <w:basedOn w:val="BodyText"/>
    <w:rsid w:val="006C2781"/>
    <w:pPr>
      <w:tabs>
        <w:tab w:val="left" w:pos="936"/>
      </w:tabs>
      <w:spacing w:before="0" w:after="0" w:line="240" w:lineRule="auto"/>
      <w:ind w:left="936" w:hanging="360"/>
    </w:pPr>
    <w:rPr>
      <w:rFonts w:ascii="Arial" w:eastAsia="Times New Roman" w:hAnsi="Arial" w:cs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rsid w:val="006C2781"/>
    <w:rPr>
      <w:color w:val="800080"/>
      <w:u w:val="single"/>
    </w:rPr>
  </w:style>
  <w:style w:type="paragraph" w:customStyle="1" w:styleId="lastincell">
    <w:name w:val="lastincell"/>
    <w:basedOn w:val="Normal"/>
    <w:rsid w:val="006C2781"/>
    <w:pPr>
      <w:spacing w:before="0" w:after="0" w:line="336" w:lineRule="auto"/>
    </w:pPr>
    <w:rPr>
      <w:rFonts w:ascii="Verdana" w:eastAsia="Times New Roman" w:hAnsi="Verdana" w:cs="Times New Roman"/>
      <w:sz w:val="17"/>
      <w:szCs w:val="17"/>
      <w:lang w:bidi="ar-SA"/>
    </w:rPr>
  </w:style>
  <w:style w:type="character" w:customStyle="1" w:styleId="A2">
    <w:name w:val="A2"/>
    <w:uiPriority w:val="99"/>
    <w:rsid w:val="006C2781"/>
    <w:rPr>
      <w:rFonts w:cs="Segoe Light"/>
      <w:color w:val="000000"/>
      <w:sz w:val="28"/>
      <w:szCs w:val="28"/>
    </w:rPr>
  </w:style>
  <w:style w:type="character" w:customStyle="1" w:styleId="bodycontent">
    <w:name w:val="bodycontent"/>
    <w:basedOn w:val="DefaultParagraphFont"/>
    <w:rsid w:val="006C2781"/>
    <w:rPr>
      <w:bdr w:val="single" w:sz="2" w:space="4" w:color="CDCDCD" w:frame="1"/>
    </w:rPr>
  </w:style>
  <w:style w:type="paragraph" w:styleId="BodyTextIndent">
    <w:name w:val="Body Text Indent"/>
    <w:basedOn w:val="Normal"/>
    <w:link w:val="BodyTextIndentChar"/>
    <w:rsid w:val="006C2781"/>
    <w:pPr>
      <w:spacing w:before="0"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6C2781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Heading1Para">
    <w:name w:val="Heading 1 Para"/>
    <w:basedOn w:val="Heading1"/>
    <w:rsid w:val="006C2781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num" w:pos="360"/>
      </w:tabs>
      <w:spacing w:before="240" w:after="120" w:line="240" w:lineRule="auto"/>
      <w:ind w:left="360" w:hanging="360"/>
    </w:pPr>
    <w:rPr>
      <w:rFonts w:ascii="Arial" w:eastAsia="Times New Roman" w:hAnsi="Arial" w:cs="Times New Roman"/>
      <w:b w:val="0"/>
      <w:caps w:val="0"/>
      <w:color w:val="auto"/>
      <w:spacing w:val="0"/>
      <w:sz w:val="26"/>
      <w:szCs w:val="20"/>
      <w:lang w:bidi="ar-SA"/>
    </w:rPr>
  </w:style>
  <w:style w:type="character" w:customStyle="1" w:styleId="print1">
    <w:name w:val="print1"/>
    <w:basedOn w:val="DefaultParagraphFont"/>
    <w:rsid w:val="006C2781"/>
    <w:rPr>
      <w:rFonts w:ascii="Verdana" w:hAnsi="Verdana" w:cs="Times New Roman"/>
      <w:color w:val="auto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6C2781"/>
    <w:pPr>
      <w:spacing w:before="0" w:after="0" w:line="240" w:lineRule="auto"/>
    </w:pPr>
    <w:rPr>
      <w:rFonts w:ascii="Courier New" w:eastAsia="Times New Roman" w:hAnsi="Courier New" w:cs="Courier New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6C2781"/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mtgsection">
    <w:name w:val="mtg_section"/>
    <w:basedOn w:val="Normal"/>
    <w:autoRedefine/>
    <w:rsid w:val="006C2781"/>
    <w:pPr>
      <w:shd w:val="clear" w:color="auto" w:fill="000080"/>
      <w:spacing w:before="160" w:after="60" w:line="240" w:lineRule="auto"/>
      <w:ind w:hanging="57"/>
    </w:pPr>
    <w:rPr>
      <w:rFonts w:ascii="Arial" w:eastAsia="Times New Roman" w:hAnsi="Arial" w:cs="Times New Roman"/>
      <w:b/>
      <w:bCs/>
      <w:color w:val="FFFFFF"/>
      <w:lang w:bidi="ar-SA"/>
    </w:rPr>
  </w:style>
  <w:style w:type="paragraph" w:styleId="BodyText2">
    <w:name w:val="Body Text 2"/>
    <w:basedOn w:val="Normal"/>
    <w:link w:val="BodyText2Char"/>
    <w:unhideWhenUsed/>
    <w:rsid w:val="006C2781"/>
    <w:pPr>
      <w:spacing w:before="0" w:after="120" w:line="48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6C2781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C2781"/>
    <w:rPr>
      <w:rFonts w:ascii="Times New Roman" w:hAnsi="Times New Roman"/>
      <w:color w:val="auto"/>
      <w:sz w:val="22"/>
    </w:rPr>
  </w:style>
  <w:style w:type="table" w:styleId="TableGrid">
    <w:name w:val="Table Grid"/>
    <w:basedOn w:val="TableNormal"/>
    <w:uiPriority w:val="59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ld">
    <w:name w:val="Bold"/>
    <w:rsid w:val="006C2781"/>
    <w:rPr>
      <w:rFonts w:ascii="Times New Roman" w:hAnsi="Times New Roman"/>
      <w:b/>
      <w:bCs/>
      <w:w w:val="100"/>
      <w:sz w:val="24"/>
    </w:rPr>
  </w:style>
  <w:style w:type="character" w:customStyle="1" w:styleId="BoldItalic">
    <w:name w:val="Bold Italic"/>
    <w:basedOn w:val="Bold"/>
    <w:rsid w:val="006C2781"/>
    <w:rPr>
      <w:rFonts w:ascii="Times New Roman" w:hAnsi="Times New Roman"/>
      <w:b/>
      <w:bCs/>
      <w:i/>
      <w:iCs/>
      <w:w w:val="100"/>
      <w:sz w:val="24"/>
    </w:rPr>
  </w:style>
  <w:style w:type="character" w:customStyle="1" w:styleId="charItalic">
    <w:name w:val="char_Italic"/>
    <w:basedOn w:val="DefaultParagraphFont"/>
    <w:rsid w:val="006C2781"/>
    <w:rPr>
      <w:rFonts w:ascii="Times New Roman" w:hAnsi="Times New Roman" w:cs="Times New Roman"/>
      <w:i/>
      <w:iCs/>
      <w:sz w:val="24"/>
      <w:szCs w:val="24"/>
      <w:lang w:val="en-US" w:eastAsia="en-US" w:bidi="ar-SA"/>
    </w:rPr>
  </w:style>
  <w:style w:type="paragraph" w:customStyle="1" w:styleId="Address">
    <w:name w:val="Address"/>
    <w:basedOn w:val="BodyText"/>
    <w:rsid w:val="006C2781"/>
    <w:pPr>
      <w:suppressAutoHyphens/>
      <w:spacing w:before="0" w:after="100" w:line="240" w:lineRule="auto"/>
      <w:ind w:left="-720" w:right="2430"/>
      <w:jc w:val="right"/>
    </w:pPr>
    <w:rPr>
      <w:rFonts w:ascii="Times New Roman" w:eastAsia="Times New Roman" w:hAnsi="Times New Roman" w:cs="Times New Roman"/>
      <w:bCs/>
      <w:smallCaps/>
      <w:color w:val="000000"/>
      <w:sz w:val="24"/>
      <w:lang w:bidi="ar-SA"/>
    </w:rPr>
  </w:style>
  <w:style w:type="paragraph" w:customStyle="1" w:styleId="ExampleText">
    <w:name w:val="Example Text"/>
    <w:basedOn w:val="BodyText"/>
    <w:rsid w:val="006C2781"/>
    <w:pPr>
      <w:suppressAutoHyphens/>
      <w:spacing w:before="100" w:after="100" w:line="240" w:lineRule="auto"/>
      <w:ind w:left="720"/>
    </w:pPr>
    <w:rPr>
      <w:rFonts w:ascii="Courier New" w:eastAsia="Times New Roman" w:hAnsi="Courier New" w:cs="Times New Roman"/>
      <w:color w:val="000000"/>
      <w:lang w:bidi="ar-SA"/>
    </w:rPr>
  </w:style>
  <w:style w:type="paragraph" w:styleId="List">
    <w:name w:val="List"/>
    <w:basedOn w:val="BodyText"/>
    <w:rsid w:val="006C2781"/>
    <w:pPr>
      <w:numPr>
        <w:numId w:val="7"/>
      </w:numPr>
      <w:suppressAutoHyphens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customStyle="1" w:styleId="List20">
    <w:name w:val="List  2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30">
    <w:name w:val="List  3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40">
    <w:name w:val="List  4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50">
    <w:name w:val="List  5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60">
    <w:name w:val="List  6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70">
    <w:name w:val="List  7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80">
    <w:name w:val="List  8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90">
    <w:name w:val="List  9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Bullet2">
    <w:name w:val="List Bullet 2"/>
    <w:basedOn w:val="BodyText"/>
    <w:rsid w:val="006C2781"/>
    <w:pPr>
      <w:tabs>
        <w:tab w:val="num" w:pos="1080"/>
      </w:tabs>
      <w:suppressAutoHyphens/>
      <w:spacing w:before="100" w:after="100" w:line="240" w:lineRule="auto"/>
      <w:ind w:left="1080" w:hanging="36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Bullet3">
    <w:name w:val="List Bullet 3"/>
    <w:basedOn w:val="BodyText"/>
    <w:rsid w:val="006C2781"/>
    <w:pPr>
      <w:tabs>
        <w:tab w:val="num" w:pos="1440"/>
      </w:tabs>
      <w:suppressAutoHyphens/>
      <w:spacing w:before="100" w:after="100" w:line="240" w:lineRule="auto"/>
      <w:ind w:left="1440" w:hanging="36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Bullet4">
    <w:name w:val="List Bullet 4"/>
    <w:basedOn w:val="BodyText"/>
    <w:rsid w:val="006C2781"/>
    <w:pPr>
      <w:tabs>
        <w:tab w:val="num" w:pos="1800"/>
      </w:tabs>
      <w:suppressAutoHyphens/>
      <w:spacing w:before="100" w:after="100" w:line="240" w:lineRule="auto"/>
      <w:ind w:left="1800" w:hanging="36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Bullet5">
    <w:name w:val="List Bullet 5"/>
    <w:basedOn w:val="BodyText"/>
    <w:rsid w:val="006C2781"/>
    <w:pPr>
      <w:tabs>
        <w:tab w:val="num" w:pos="2160"/>
      </w:tabs>
      <w:suppressAutoHyphens/>
      <w:spacing w:before="100" w:after="100" w:line="240" w:lineRule="auto"/>
      <w:ind w:left="2160" w:hanging="36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BlockText">
    <w:name w:val="Block Text"/>
    <w:basedOn w:val="Normal"/>
    <w:rsid w:val="006C2781"/>
    <w:pPr>
      <w:spacing w:before="120" w:after="0" w:line="240" w:lineRule="auto"/>
      <w:ind w:left="720" w:right="720"/>
    </w:pPr>
    <w:rPr>
      <w:rFonts w:ascii="Times New Roman" w:eastAsia="Times New Roman" w:hAnsi="Times New Roman" w:cs="Times New Roman"/>
      <w:sz w:val="24"/>
      <w:lang w:bidi="ar-SA"/>
    </w:rPr>
  </w:style>
  <w:style w:type="paragraph" w:styleId="BodyText3">
    <w:name w:val="Body Text 3"/>
    <w:basedOn w:val="Normal"/>
    <w:link w:val="BodyText3Char"/>
    <w:rsid w:val="006C2781"/>
    <w:pPr>
      <w:spacing w:before="0" w:after="120" w:line="240" w:lineRule="auto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BodyText3Char">
    <w:name w:val="Body Text 3 Char"/>
    <w:basedOn w:val="DefaultParagraphFont"/>
    <w:link w:val="BodyText3"/>
    <w:rsid w:val="006C2781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BodyTextFirstIndent">
    <w:name w:val="Body Text First Indent"/>
    <w:basedOn w:val="BodyText"/>
    <w:link w:val="BodyTextFirstIndentChar"/>
    <w:rsid w:val="006C2781"/>
    <w:pPr>
      <w:suppressAutoHyphens/>
      <w:spacing w:before="100" w:after="100" w:line="240" w:lineRule="auto"/>
      <w:ind w:firstLine="210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character" w:customStyle="1" w:styleId="BodyTextFirstIndentChar">
    <w:name w:val="Body Text First Indent Char"/>
    <w:basedOn w:val="BodyTextChar"/>
    <w:link w:val="BodyTextFirstIndent"/>
    <w:rsid w:val="006C2781"/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6C278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C2781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2">
    <w:name w:val="Body Text Indent 2"/>
    <w:basedOn w:val="Normal"/>
    <w:link w:val="BodyTextIndent2Char"/>
    <w:rsid w:val="006C2781"/>
    <w:pPr>
      <w:spacing w:before="0"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sid w:val="006C2781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3">
    <w:name w:val="Body Text Indent 3"/>
    <w:basedOn w:val="Normal"/>
    <w:link w:val="BodyTextIndent3Char"/>
    <w:rsid w:val="006C2781"/>
    <w:pPr>
      <w:spacing w:before="0"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6C2781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Closing">
    <w:name w:val="Closing"/>
    <w:basedOn w:val="Normal"/>
    <w:link w:val="ClosingChar"/>
    <w:rsid w:val="006C2781"/>
    <w:pPr>
      <w:spacing w:before="0" w:after="0" w:line="240" w:lineRule="auto"/>
      <w:ind w:left="4320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ClosingChar">
    <w:name w:val="Closing Char"/>
    <w:basedOn w:val="DefaultParagraphFont"/>
    <w:link w:val="Closing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Date">
    <w:name w:val="Date"/>
    <w:basedOn w:val="Normal"/>
    <w:next w:val="Normal"/>
    <w:link w:val="DateChar"/>
    <w:rsid w:val="006C2781"/>
    <w:pPr>
      <w:tabs>
        <w:tab w:val="right" w:pos="7200"/>
        <w:tab w:val="right" w:pos="8640"/>
      </w:tabs>
      <w:spacing w:before="60" w:after="0" w:line="240" w:lineRule="auto"/>
      <w:jc w:val="right"/>
    </w:pPr>
    <w:rPr>
      <w:rFonts w:ascii="Arial" w:eastAsia="Times New Roman" w:hAnsi="Arial" w:cs="Times New Roman"/>
      <w:color w:val="000080"/>
      <w:sz w:val="24"/>
      <w:lang w:bidi="ar-SA"/>
    </w:rPr>
  </w:style>
  <w:style w:type="character" w:customStyle="1" w:styleId="DateChar">
    <w:name w:val="Date Char"/>
    <w:basedOn w:val="DefaultParagraphFont"/>
    <w:link w:val="Date"/>
    <w:rsid w:val="006C2781"/>
    <w:rPr>
      <w:rFonts w:ascii="Arial" w:eastAsia="Times New Roman" w:hAnsi="Arial" w:cs="Times New Roman"/>
      <w:color w:val="000080"/>
      <w:sz w:val="24"/>
      <w:szCs w:val="20"/>
      <w:lang w:bidi="ar-SA"/>
    </w:rPr>
  </w:style>
  <w:style w:type="paragraph" w:styleId="DocumentMap">
    <w:name w:val="Document Map"/>
    <w:basedOn w:val="Normal"/>
    <w:link w:val="DocumentMapChar"/>
    <w:rsid w:val="006C2781"/>
    <w:pPr>
      <w:shd w:val="clear" w:color="auto" w:fill="000080"/>
      <w:spacing w:before="0" w:after="0" w:line="240" w:lineRule="auto"/>
    </w:pPr>
    <w:rPr>
      <w:rFonts w:ascii="Arial" w:eastAsia="Times New Roman" w:hAnsi="Arial" w:cs="Times New Roman"/>
      <w:sz w:val="18"/>
      <w:lang w:bidi="ar-SA"/>
    </w:rPr>
  </w:style>
  <w:style w:type="character" w:customStyle="1" w:styleId="DocumentMapChar">
    <w:name w:val="Document Map Char"/>
    <w:basedOn w:val="DefaultParagraphFont"/>
    <w:link w:val="DocumentMap"/>
    <w:rsid w:val="006C2781"/>
    <w:rPr>
      <w:rFonts w:ascii="Arial" w:eastAsia="Times New Roman" w:hAnsi="Arial" w:cs="Times New Roman"/>
      <w:sz w:val="18"/>
      <w:szCs w:val="20"/>
      <w:shd w:val="clear" w:color="auto" w:fill="000080"/>
      <w:lang w:bidi="ar-SA"/>
    </w:rPr>
  </w:style>
  <w:style w:type="paragraph" w:styleId="E-mailSignature">
    <w:name w:val="E-mail Signature"/>
    <w:basedOn w:val="Normal"/>
    <w:link w:val="E-mailSignatureChar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E-mailSignatureChar">
    <w:name w:val="E-mail Signature Char"/>
    <w:basedOn w:val="DefaultParagraphFont"/>
    <w:link w:val="E-mailSignature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EndnoteReference">
    <w:name w:val="endnote reference"/>
    <w:basedOn w:val="DefaultParagraphFont"/>
    <w:rsid w:val="006C2781"/>
    <w:rPr>
      <w:vertAlign w:val="superscript"/>
    </w:rPr>
  </w:style>
  <w:style w:type="paragraph" w:styleId="EndnoteText">
    <w:name w:val="endnote text"/>
    <w:basedOn w:val="Normal"/>
    <w:link w:val="EndnoteTextChar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EndnoteTextChar">
    <w:name w:val="Endnote Text Char"/>
    <w:basedOn w:val="DefaultParagraphFont"/>
    <w:link w:val="EndnoteText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EnvelopeAddress">
    <w:name w:val="envelope address"/>
    <w:basedOn w:val="Normal"/>
    <w:rsid w:val="006C2781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="Arial" w:eastAsia="Times New Roman" w:hAnsi="Arial" w:cs="Times New Roman"/>
      <w:sz w:val="24"/>
      <w:lang w:bidi="ar-SA"/>
    </w:rPr>
  </w:style>
  <w:style w:type="paragraph" w:styleId="EnvelopeReturn">
    <w:name w:val="envelope return"/>
    <w:basedOn w:val="Normal"/>
    <w:rsid w:val="006C2781"/>
    <w:pPr>
      <w:spacing w:before="0" w:after="0" w:line="240" w:lineRule="auto"/>
    </w:pPr>
    <w:rPr>
      <w:rFonts w:ascii="Arial" w:eastAsia="Times New Roman" w:hAnsi="Arial" w:cs="Times New Roman"/>
      <w:sz w:val="24"/>
      <w:lang w:bidi="ar-SA"/>
    </w:rPr>
  </w:style>
  <w:style w:type="paragraph" w:customStyle="1" w:styleId="MultimaxNormal">
    <w:name w:val="Multimax Normal"/>
    <w:basedOn w:val="Normal"/>
    <w:link w:val="MultimaxNormalChar"/>
    <w:rsid w:val="006C2781"/>
    <w:pPr>
      <w:spacing w:before="120" w:after="12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character" w:styleId="HTMLAcronym">
    <w:name w:val="HTML Acronym"/>
    <w:basedOn w:val="DefaultParagraphFont"/>
    <w:rsid w:val="006C2781"/>
  </w:style>
  <w:style w:type="paragraph" w:styleId="HTMLAddress">
    <w:name w:val="HTML Address"/>
    <w:basedOn w:val="Normal"/>
    <w:link w:val="HTMLAddressChar"/>
    <w:rsid w:val="006C2781"/>
    <w:pPr>
      <w:spacing w:before="0"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bidi="ar-SA"/>
    </w:rPr>
  </w:style>
  <w:style w:type="character" w:customStyle="1" w:styleId="HTMLAddressChar">
    <w:name w:val="HTML Address Char"/>
    <w:basedOn w:val="DefaultParagraphFont"/>
    <w:link w:val="HTMLAddress"/>
    <w:rsid w:val="006C2781"/>
    <w:rPr>
      <w:rFonts w:ascii="Times New Roman" w:eastAsia="Times New Roman" w:hAnsi="Times New Roman" w:cs="Times New Roman"/>
      <w:i/>
      <w:iCs/>
      <w:sz w:val="24"/>
      <w:szCs w:val="24"/>
      <w:lang w:bidi="ar-SA"/>
    </w:rPr>
  </w:style>
  <w:style w:type="character" w:styleId="HTMLCite">
    <w:name w:val="HTML Cite"/>
    <w:basedOn w:val="DefaultParagraphFont"/>
    <w:rsid w:val="006C2781"/>
    <w:rPr>
      <w:i/>
      <w:iCs/>
    </w:rPr>
  </w:style>
  <w:style w:type="character" w:styleId="HTMLCode">
    <w:name w:val="HTML Code"/>
    <w:basedOn w:val="DefaultParagraphFont"/>
    <w:uiPriority w:val="99"/>
    <w:rsid w:val="006C2781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6C2781"/>
    <w:rPr>
      <w:i/>
      <w:iCs/>
    </w:rPr>
  </w:style>
  <w:style w:type="character" w:styleId="HTMLKeyboard">
    <w:name w:val="HTML Keyboard"/>
    <w:basedOn w:val="DefaultParagraphFont"/>
    <w:rsid w:val="006C2781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6C2781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6C2781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6C2781"/>
    <w:rPr>
      <w:i/>
      <w:iCs/>
    </w:rPr>
  </w:style>
  <w:style w:type="paragraph" w:styleId="Index1">
    <w:name w:val="index 1"/>
    <w:basedOn w:val="Normal"/>
    <w:next w:val="Normal"/>
    <w:rsid w:val="006C2781"/>
    <w:pPr>
      <w:spacing w:before="0" w:after="0" w:line="240" w:lineRule="auto"/>
      <w:ind w:left="2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2">
    <w:name w:val="index 2"/>
    <w:basedOn w:val="Normal"/>
    <w:next w:val="Normal"/>
    <w:rsid w:val="006C2781"/>
    <w:pPr>
      <w:spacing w:before="0" w:after="0" w:line="240" w:lineRule="auto"/>
      <w:ind w:left="4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3">
    <w:name w:val="index 3"/>
    <w:basedOn w:val="Normal"/>
    <w:next w:val="Normal"/>
    <w:rsid w:val="006C2781"/>
    <w:pPr>
      <w:spacing w:before="0" w:after="0" w:line="240" w:lineRule="auto"/>
      <w:ind w:left="6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4">
    <w:name w:val="index 4"/>
    <w:basedOn w:val="Normal"/>
    <w:next w:val="Normal"/>
    <w:rsid w:val="006C2781"/>
    <w:pPr>
      <w:spacing w:before="0" w:after="0" w:line="240" w:lineRule="auto"/>
      <w:ind w:left="8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5">
    <w:name w:val="index 5"/>
    <w:basedOn w:val="Normal"/>
    <w:next w:val="Normal"/>
    <w:rsid w:val="006C2781"/>
    <w:pPr>
      <w:spacing w:before="0" w:after="0" w:line="240" w:lineRule="auto"/>
      <w:ind w:left="10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6">
    <w:name w:val="index 6"/>
    <w:basedOn w:val="Normal"/>
    <w:next w:val="Normal"/>
    <w:rsid w:val="006C2781"/>
    <w:pPr>
      <w:spacing w:before="0" w:after="0" w:line="240" w:lineRule="auto"/>
      <w:ind w:left="12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7">
    <w:name w:val="index 7"/>
    <w:basedOn w:val="Normal"/>
    <w:next w:val="Normal"/>
    <w:rsid w:val="006C2781"/>
    <w:pPr>
      <w:spacing w:before="0" w:after="0" w:line="240" w:lineRule="auto"/>
      <w:ind w:left="14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8">
    <w:name w:val="index 8"/>
    <w:basedOn w:val="Normal"/>
    <w:next w:val="Normal"/>
    <w:rsid w:val="006C2781"/>
    <w:pPr>
      <w:spacing w:before="0" w:after="0" w:line="240" w:lineRule="auto"/>
      <w:ind w:left="16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9">
    <w:name w:val="index 9"/>
    <w:basedOn w:val="Normal"/>
    <w:next w:val="Normal"/>
    <w:rsid w:val="006C2781"/>
    <w:pPr>
      <w:spacing w:before="0" w:after="0" w:line="240" w:lineRule="auto"/>
      <w:ind w:left="18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Heading">
    <w:name w:val="index heading"/>
    <w:basedOn w:val="Normal"/>
    <w:next w:val="Index1"/>
    <w:rsid w:val="006C2781"/>
    <w:pPr>
      <w:spacing w:before="0" w:after="0" w:line="240" w:lineRule="auto"/>
    </w:pPr>
    <w:rPr>
      <w:rFonts w:ascii="Arial" w:eastAsia="Times New Roman" w:hAnsi="Arial" w:cs="Times New Roman"/>
      <w:b/>
      <w:sz w:val="24"/>
      <w:lang w:bidi="ar-SA"/>
    </w:rPr>
  </w:style>
  <w:style w:type="character" w:styleId="LineNumber">
    <w:name w:val="line number"/>
    <w:basedOn w:val="DefaultParagraphFont"/>
    <w:rsid w:val="006C2781"/>
  </w:style>
  <w:style w:type="paragraph" w:styleId="List2">
    <w:name w:val="List 2"/>
    <w:basedOn w:val="BodyText"/>
    <w:rsid w:val="006C2781"/>
    <w:pPr>
      <w:numPr>
        <w:ilvl w:val="1"/>
        <w:numId w:val="7"/>
      </w:numPr>
      <w:suppressAutoHyphens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3">
    <w:name w:val="List 3"/>
    <w:basedOn w:val="BodyText"/>
    <w:rsid w:val="006C2781"/>
    <w:pPr>
      <w:numPr>
        <w:ilvl w:val="2"/>
        <w:numId w:val="7"/>
      </w:numPr>
      <w:suppressAutoHyphens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4">
    <w:name w:val="List 4"/>
    <w:basedOn w:val="BodyText"/>
    <w:rsid w:val="006C2781"/>
    <w:pPr>
      <w:numPr>
        <w:ilvl w:val="3"/>
        <w:numId w:val="7"/>
      </w:numPr>
      <w:suppressAutoHyphens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5">
    <w:name w:val="List 5"/>
    <w:basedOn w:val="BodyText"/>
    <w:rsid w:val="006C2781"/>
    <w:pPr>
      <w:numPr>
        <w:ilvl w:val="4"/>
        <w:numId w:val="7"/>
      </w:numPr>
      <w:suppressAutoHyphens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Continue">
    <w:name w:val="List Continue"/>
    <w:basedOn w:val="BodyText"/>
    <w:rsid w:val="006C2781"/>
    <w:pPr>
      <w:suppressAutoHyphens/>
      <w:spacing w:before="100" w:after="100" w:line="240" w:lineRule="auto"/>
      <w:ind w:left="43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Continue2">
    <w:name w:val="List Continue 2"/>
    <w:basedOn w:val="BodyText"/>
    <w:rsid w:val="006C2781"/>
    <w:pPr>
      <w:suppressAutoHyphens/>
      <w:spacing w:before="100" w:after="100" w:line="240" w:lineRule="auto"/>
      <w:ind w:left="108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Continue3">
    <w:name w:val="List Continue 3"/>
    <w:basedOn w:val="BodyText"/>
    <w:rsid w:val="006C2781"/>
    <w:pPr>
      <w:suppressAutoHyphens/>
      <w:spacing w:before="100" w:after="100" w:line="240" w:lineRule="auto"/>
      <w:ind w:left="144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Continue4">
    <w:name w:val="List Continue 4"/>
    <w:basedOn w:val="BodyText"/>
    <w:rsid w:val="006C2781"/>
    <w:pPr>
      <w:suppressAutoHyphens/>
      <w:spacing w:before="100" w:after="100" w:line="240" w:lineRule="auto"/>
      <w:ind w:left="180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Continue5">
    <w:name w:val="List Continue 5"/>
    <w:basedOn w:val="BodyText"/>
    <w:rsid w:val="006C2781"/>
    <w:pPr>
      <w:suppressAutoHyphens/>
      <w:spacing w:before="100" w:after="100" w:line="240" w:lineRule="auto"/>
      <w:ind w:left="216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Number">
    <w:name w:val="List Number"/>
    <w:basedOn w:val="Normal"/>
    <w:rsid w:val="006C2781"/>
    <w:pPr>
      <w:numPr>
        <w:numId w:val="8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Number2">
    <w:name w:val="List Number 2"/>
    <w:basedOn w:val="Normal"/>
    <w:rsid w:val="006C2781"/>
    <w:pPr>
      <w:numPr>
        <w:numId w:val="9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Number3">
    <w:name w:val="List Number 3"/>
    <w:basedOn w:val="Normal"/>
    <w:rsid w:val="006C2781"/>
    <w:pPr>
      <w:numPr>
        <w:numId w:val="10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Number4">
    <w:name w:val="List Number 4"/>
    <w:basedOn w:val="Normal"/>
    <w:rsid w:val="006C2781"/>
    <w:pPr>
      <w:numPr>
        <w:numId w:val="11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Number5">
    <w:name w:val="List Number 5"/>
    <w:basedOn w:val="Normal"/>
    <w:rsid w:val="006C2781"/>
    <w:pPr>
      <w:numPr>
        <w:numId w:val="12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MacroText">
    <w:name w:val="macro"/>
    <w:link w:val="MacroTextChar"/>
    <w:rsid w:val="006C27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0" w:after="0" w:line="240" w:lineRule="auto"/>
    </w:pPr>
    <w:rPr>
      <w:rFonts w:ascii="Courier New" w:eastAsia="Times New Roman" w:hAnsi="Courier New" w:cs="Times New Roman"/>
      <w:sz w:val="20"/>
      <w:szCs w:val="20"/>
      <w:lang w:bidi="ar-SA"/>
    </w:rPr>
  </w:style>
  <w:style w:type="character" w:customStyle="1" w:styleId="MacroTextChar">
    <w:name w:val="Macro Text Char"/>
    <w:basedOn w:val="DefaultParagraphFont"/>
    <w:link w:val="MacroText"/>
    <w:rsid w:val="006C2781"/>
    <w:rPr>
      <w:rFonts w:ascii="Courier New" w:eastAsia="Times New Roman" w:hAnsi="Courier New" w:cs="Times New Roman"/>
      <w:sz w:val="20"/>
      <w:szCs w:val="20"/>
      <w:lang w:bidi="ar-SA"/>
    </w:rPr>
  </w:style>
  <w:style w:type="paragraph" w:styleId="MessageHeader">
    <w:name w:val="Message Header"/>
    <w:basedOn w:val="Normal"/>
    <w:link w:val="MessageHeaderChar"/>
    <w:rsid w:val="006C27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="Arial" w:eastAsia="Times New Roman" w:hAnsi="Arial" w:cs="Times New Roman"/>
      <w:sz w:val="24"/>
      <w:lang w:bidi="ar-SA"/>
    </w:rPr>
  </w:style>
  <w:style w:type="character" w:customStyle="1" w:styleId="MessageHeaderChar">
    <w:name w:val="Message Header Char"/>
    <w:basedOn w:val="DefaultParagraphFont"/>
    <w:link w:val="MessageHeader"/>
    <w:rsid w:val="006C2781"/>
    <w:rPr>
      <w:rFonts w:ascii="Arial" w:eastAsia="Times New Roman" w:hAnsi="Arial" w:cs="Times New Roman"/>
      <w:sz w:val="24"/>
      <w:szCs w:val="20"/>
      <w:shd w:val="pct20" w:color="auto" w:fill="auto"/>
      <w:lang w:bidi="ar-SA"/>
    </w:rPr>
  </w:style>
  <w:style w:type="paragraph" w:customStyle="1" w:styleId="TableBullet0">
    <w:name w:val="TableBullet"/>
    <w:basedOn w:val="Normal"/>
    <w:rsid w:val="006C2781"/>
    <w:pPr>
      <w:numPr>
        <w:numId w:val="21"/>
      </w:num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Arial Narrow" w:eastAsia="Times New Roman" w:hAnsi="Arial Narrow" w:cs="Times New Roman"/>
      <w:sz w:val="22"/>
      <w:lang w:bidi="ar-SA"/>
    </w:rPr>
  </w:style>
  <w:style w:type="paragraph" w:styleId="NoteHeading">
    <w:name w:val="Note Heading"/>
    <w:basedOn w:val="Normal"/>
    <w:next w:val="Normal"/>
    <w:link w:val="NoteHeadingChar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NoteHeadingChar">
    <w:name w:val="Note Heading Char"/>
    <w:basedOn w:val="DefaultParagraphFont"/>
    <w:link w:val="NoteHeading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Salutation">
    <w:name w:val="Salutation"/>
    <w:basedOn w:val="Normal"/>
    <w:next w:val="Normal"/>
    <w:link w:val="SalutationChar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SalutationChar">
    <w:name w:val="Salutation Char"/>
    <w:basedOn w:val="DefaultParagraphFont"/>
    <w:link w:val="Salutation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Signature">
    <w:name w:val="Signature"/>
    <w:basedOn w:val="Normal"/>
    <w:link w:val="SignatureChar"/>
    <w:rsid w:val="006C2781"/>
    <w:pPr>
      <w:spacing w:before="0" w:after="0" w:line="240" w:lineRule="auto"/>
      <w:ind w:left="4320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SignatureChar">
    <w:name w:val="Signature Char"/>
    <w:basedOn w:val="DefaultParagraphFont"/>
    <w:link w:val="Signature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TableofAuthorities">
    <w:name w:val="table of authorities"/>
    <w:basedOn w:val="Normal"/>
    <w:next w:val="Normal"/>
    <w:rsid w:val="006C2781"/>
    <w:pPr>
      <w:spacing w:before="0" w:after="0" w:line="240" w:lineRule="auto"/>
      <w:ind w:left="220" w:hanging="22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ableofFigures">
    <w:name w:val="table of figures"/>
    <w:basedOn w:val="Normal"/>
    <w:next w:val="Normal"/>
    <w:rsid w:val="006C2781"/>
    <w:pPr>
      <w:spacing w:before="0" w:after="0" w:line="240" w:lineRule="auto"/>
      <w:ind w:left="480" w:hanging="480"/>
    </w:pPr>
    <w:rPr>
      <w:rFonts w:ascii="Times New Roman" w:eastAsia="Times New Roman" w:hAnsi="Times New Roman" w:cs="Times New Roman"/>
      <w:smallCaps/>
      <w:lang w:bidi="ar-SA"/>
    </w:rPr>
  </w:style>
  <w:style w:type="paragraph" w:styleId="TOAHeading">
    <w:name w:val="toa heading"/>
    <w:basedOn w:val="Normal"/>
    <w:next w:val="Normal"/>
    <w:rsid w:val="006C2781"/>
    <w:pPr>
      <w:spacing w:before="120" w:after="0" w:line="240" w:lineRule="auto"/>
    </w:pPr>
    <w:rPr>
      <w:rFonts w:ascii="Arial" w:eastAsia="Times New Roman" w:hAnsi="Arial" w:cs="Arial"/>
      <w:b/>
      <w:bCs/>
      <w:sz w:val="24"/>
      <w:szCs w:val="24"/>
      <w:lang w:bidi="ar-SA"/>
    </w:rPr>
  </w:style>
  <w:style w:type="character" w:customStyle="1" w:styleId="Tagline">
    <w:name w:val="Tagline"/>
    <w:rsid w:val="006C2781"/>
    <w:rPr>
      <w:rFonts w:ascii="Times New Roman" w:hAnsi="Times New Roman"/>
      <w:i/>
      <w:sz w:val="28"/>
    </w:rPr>
  </w:style>
  <w:style w:type="paragraph" w:styleId="NormalIndent">
    <w:name w:val="Normal Indent"/>
    <w:basedOn w:val="Normal"/>
    <w:rsid w:val="006C2781"/>
    <w:pPr>
      <w:spacing w:before="0"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BlueNote">
    <w:name w:val="BlueNote"/>
    <w:basedOn w:val="Normal"/>
    <w:rsid w:val="006C2781"/>
    <w:pPr>
      <w:framePr w:w="1440" w:hSpace="187" w:wrap="around" w:vAnchor="text" w:hAnchor="page" w:x="447" w:y="59" w:anchorLock="1"/>
      <w:spacing w:before="0" w:after="0" w:line="240" w:lineRule="auto"/>
    </w:pPr>
    <w:rPr>
      <w:rFonts w:ascii="Times New Roman" w:eastAsia="Times New Roman" w:hAnsi="Times New Roman" w:cs="Times New Roman"/>
      <w:i/>
      <w:color w:val="0000FF"/>
      <w:lang w:bidi="ar-SA"/>
    </w:rPr>
  </w:style>
  <w:style w:type="paragraph" w:customStyle="1" w:styleId="ListOrdered">
    <w:name w:val="List Ordered"/>
    <w:basedOn w:val="ListBullet"/>
    <w:rsid w:val="006C2781"/>
    <w:pPr>
      <w:tabs>
        <w:tab w:val="clear" w:pos="936"/>
      </w:tabs>
      <w:suppressAutoHyphens/>
      <w:spacing w:before="20" w:after="100"/>
      <w:ind w:left="0" w:firstLine="0"/>
    </w:pPr>
    <w:rPr>
      <w:rFonts w:ascii="Times New Roman" w:hAnsi="Times New Roman"/>
      <w:color w:val="000000"/>
    </w:rPr>
  </w:style>
  <w:style w:type="paragraph" w:customStyle="1" w:styleId="CatalogNumber">
    <w:name w:val="Catalog Number"/>
    <w:basedOn w:val="Normal"/>
    <w:rsid w:val="006C2781"/>
    <w:pPr>
      <w:numPr>
        <w:numId w:val="3"/>
      </w:numPr>
      <w:tabs>
        <w:tab w:val="right" w:pos="7380"/>
        <w:tab w:val="right" w:pos="8640"/>
      </w:tabs>
      <w:spacing w:before="0" w:after="0" w:line="240" w:lineRule="auto"/>
    </w:pPr>
    <w:rPr>
      <w:rFonts w:ascii="Arial" w:eastAsia="Times New Roman" w:hAnsi="Arial" w:cs="Times New Roman"/>
      <w:sz w:val="16"/>
      <w:lang w:bidi="ar-SA"/>
    </w:rPr>
  </w:style>
  <w:style w:type="character" w:customStyle="1" w:styleId="AnchorPlaceholder">
    <w:name w:val="Anchor Placeholder"/>
    <w:rsid w:val="006C2781"/>
    <w:rPr>
      <w:rFonts w:ascii="Wingdings" w:hAnsi="Wingdings"/>
      <w:vanish/>
      <w:color w:val="008000"/>
    </w:rPr>
  </w:style>
  <w:style w:type="character" w:customStyle="1" w:styleId="BoldText">
    <w:name w:val="Bold Text"/>
    <w:basedOn w:val="DefaultParagraphFont"/>
    <w:rsid w:val="006C2781"/>
    <w:rPr>
      <w:rFonts w:ascii="Arial Narrow" w:hAnsi="Arial Narrow"/>
      <w:b/>
    </w:rPr>
  </w:style>
  <w:style w:type="character" w:customStyle="1" w:styleId="MultimaxNormalChar">
    <w:name w:val="Multimax Normal Char"/>
    <w:basedOn w:val="DefaultParagraphFont"/>
    <w:link w:val="MultimaxNormal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customStyle="1" w:styleId="BodyTextHanging">
    <w:name w:val="Body Text Hanging"/>
    <w:basedOn w:val="BodyText"/>
    <w:rsid w:val="006C2781"/>
    <w:pPr>
      <w:suppressAutoHyphens/>
      <w:spacing w:before="100" w:after="100" w:line="240" w:lineRule="auto"/>
      <w:ind w:left="1440" w:hanging="1440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customStyle="1" w:styleId="Bullet2">
    <w:name w:val="Bullet2"/>
    <w:basedOn w:val="Normal"/>
    <w:rsid w:val="006C2781"/>
    <w:pPr>
      <w:keepLines/>
      <w:numPr>
        <w:numId w:val="22"/>
      </w:numPr>
      <w:tabs>
        <w:tab w:val="left" w:pos="794"/>
      </w:tabs>
      <w:spacing w:before="40" w:after="20" w:line="240" w:lineRule="auto"/>
      <w:ind w:left="1080"/>
    </w:pPr>
    <w:rPr>
      <w:rFonts w:ascii="Arial" w:eastAsia="Times New Roman" w:hAnsi="Arial" w:cs="Times New Roman"/>
      <w:sz w:val="24"/>
      <w:lang w:bidi="ar-SA"/>
    </w:rPr>
  </w:style>
  <w:style w:type="character" w:customStyle="1" w:styleId="Bold-ItalicText">
    <w:name w:val="Bold-Italic Text"/>
    <w:basedOn w:val="BoldText"/>
    <w:rsid w:val="006C2781"/>
    <w:rPr>
      <w:rFonts w:ascii="Arial Narrow" w:hAnsi="Arial Narrow"/>
      <w:b/>
      <w:i/>
    </w:rPr>
  </w:style>
  <w:style w:type="paragraph" w:customStyle="1" w:styleId="HeadingAttachment">
    <w:name w:val="Heading Attachment"/>
    <w:basedOn w:val="Heading2"/>
    <w:rsid w:val="006C2781"/>
    <w:pPr>
      <w:keepNext/>
      <w:keepLines/>
      <w:pageBreakBefore/>
      <w:numPr>
        <w:ilvl w:val="0"/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/>
      <w:spacing w:before="180" w:after="80" w:line="240" w:lineRule="auto"/>
      <w:ind w:left="-720"/>
    </w:pPr>
    <w:rPr>
      <w:rFonts w:ascii="Arial" w:eastAsia="Times New Roman" w:hAnsi="Arial" w:cs="Arial"/>
      <w:b/>
      <w:iCs/>
      <w:caps w:val="0"/>
      <w:color w:val="000000"/>
      <w:spacing w:val="0"/>
      <w:kern w:val="28"/>
      <w:sz w:val="28"/>
      <w:szCs w:val="28"/>
      <w:lang w:bidi="ar-SA"/>
    </w:rPr>
  </w:style>
  <w:style w:type="paragraph" w:customStyle="1" w:styleId="HeadingAppendix">
    <w:name w:val="Heading Appendix"/>
    <w:basedOn w:val="Heading1"/>
    <w:rsid w:val="006C2781"/>
    <w:pPr>
      <w:keepNext/>
      <w:keepLines/>
      <w:numPr>
        <w:ilvl w:val="1"/>
        <w:numId w:val="13"/>
      </w:numPr>
      <w:pBdr>
        <w:top w:val="none" w:sz="0" w:space="0" w:color="auto"/>
        <w:left w:val="none" w:sz="0" w:space="0" w:color="auto"/>
        <w:bottom w:val="single" w:sz="18" w:space="1" w:color="000000"/>
        <w:right w:val="none" w:sz="0" w:space="0" w:color="auto"/>
      </w:pBdr>
      <w:shd w:val="clear" w:color="auto" w:fill="auto"/>
      <w:suppressAutoHyphens/>
      <w:spacing w:before="0" w:after="180" w:line="240" w:lineRule="auto"/>
      <w:ind w:left="0"/>
      <w:jc w:val="right"/>
    </w:pPr>
    <w:rPr>
      <w:rFonts w:ascii="Arial" w:eastAsia="Times New Roman" w:hAnsi="Arial" w:cs="Arial"/>
      <w:b w:val="0"/>
      <w:caps w:val="0"/>
      <w:color w:val="000000"/>
      <w:spacing w:val="0"/>
      <w:kern w:val="28"/>
      <w:sz w:val="32"/>
      <w:szCs w:val="32"/>
      <w:lang w:bidi="ar-SA"/>
    </w:rPr>
  </w:style>
  <w:style w:type="paragraph" w:customStyle="1" w:styleId="Heading1NoNum">
    <w:name w:val="Heading 1 NoNum"/>
    <w:basedOn w:val="Heading1"/>
    <w:rsid w:val="006C2781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single" w:sz="12" w:space="1" w:color="002882"/>
        <w:right w:val="none" w:sz="0" w:space="0" w:color="auto"/>
      </w:pBdr>
      <w:shd w:val="clear" w:color="auto" w:fill="auto"/>
      <w:tabs>
        <w:tab w:val="num" w:pos="360"/>
      </w:tabs>
      <w:suppressAutoHyphens/>
      <w:spacing w:before="0" w:after="180" w:line="240" w:lineRule="auto"/>
      <w:ind w:left="432" w:hanging="432"/>
      <w:jc w:val="right"/>
    </w:pPr>
    <w:rPr>
      <w:rFonts w:ascii="Arial" w:eastAsia="Times New Roman" w:hAnsi="Arial" w:cs="Arial"/>
      <w:b w:val="0"/>
      <w:bCs w:val="0"/>
      <w:caps w:val="0"/>
      <w:color w:val="000000"/>
      <w:spacing w:val="0"/>
      <w:sz w:val="32"/>
      <w:szCs w:val="32"/>
      <w:lang w:bidi="ar-SA"/>
    </w:rPr>
  </w:style>
  <w:style w:type="character" w:customStyle="1" w:styleId="MenuItem">
    <w:name w:val="Menu Item"/>
    <w:basedOn w:val="DefaultParagraphFont"/>
    <w:rsid w:val="006C2781"/>
    <w:rPr>
      <w:rFonts w:ascii="Arial Narrow" w:hAnsi="Arial Narrow"/>
      <w:b/>
      <w:i/>
      <w:noProof w:val="0"/>
      <w:sz w:val="22"/>
      <w:lang w:eastAsia="en-US"/>
    </w:rPr>
  </w:style>
  <w:style w:type="character" w:customStyle="1" w:styleId="Command">
    <w:name w:val="Command"/>
    <w:basedOn w:val="DefaultParagraphFont"/>
    <w:rsid w:val="006C2781"/>
    <w:rPr>
      <w:rFonts w:ascii="Courier New" w:hAnsi="Courier New"/>
      <w:sz w:val="22"/>
    </w:rPr>
  </w:style>
  <w:style w:type="character" w:customStyle="1" w:styleId="Name">
    <w:name w:val="Name"/>
    <w:basedOn w:val="DefaultParagraphFont"/>
    <w:rsid w:val="006C2781"/>
    <w:rPr>
      <w:i/>
    </w:rPr>
  </w:style>
  <w:style w:type="paragraph" w:customStyle="1" w:styleId="ExampleBullet">
    <w:name w:val="Example Bullet"/>
    <w:basedOn w:val="ListBullet"/>
    <w:rsid w:val="006C2781"/>
    <w:pPr>
      <w:tabs>
        <w:tab w:val="clear" w:pos="936"/>
      </w:tabs>
      <w:suppressAutoHyphens/>
      <w:spacing w:before="20" w:after="100"/>
      <w:ind w:left="0" w:firstLine="0"/>
    </w:pPr>
    <w:rPr>
      <w:rFonts w:ascii="Courier New" w:hAnsi="Courier New"/>
      <w:color w:val="000000"/>
      <w:sz w:val="18"/>
      <w:szCs w:val="20"/>
    </w:rPr>
  </w:style>
  <w:style w:type="character" w:customStyle="1" w:styleId="HeaderItalic">
    <w:name w:val="HeaderItalic"/>
    <w:basedOn w:val="DefaultParagraphFont"/>
    <w:rsid w:val="006C2781"/>
    <w:rPr>
      <w:rFonts w:ascii="Times New Roman" w:hAnsi="Times New Roman"/>
      <w:i/>
    </w:rPr>
  </w:style>
  <w:style w:type="character" w:customStyle="1" w:styleId="Filename">
    <w:name w:val="Filename"/>
    <w:basedOn w:val="DefaultParagraphFont"/>
    <w:rsid w:val="006C2781"/>
    <w:rPr>
      <w:rFonts w:ascii="Courier New" w:hAnsi="Courier New"/>
      <w:sz w:val="22"/>
    </w:rPr>
  </w:style>
  <w:style w:type="paragraph" w:customStyle="1" w:styleId="InSummaryText">
    <w:name w:val="In Summary Text"/>
    <w:basedOn w:val="BodyText"/>
    <w:rsid w:val="006C2781"/>
    <w:pPr>
      <w:tabs>
        <w:tab w:val="left" w:pos="270"/>
        <w:tab w:val="left" w:pos="540"/>
        <w:tab w:val="left" w:pos="810"/>
        <w:tab w:val="left" w:pos="1080"/>
        <w:tab w:val="left" w:pos="1350"/>
      </w:tabs>
      <w:suppressAutoHyphens/>
      <w:spacing w:before="60" w:after="100" w:line="240" w:lineRule="auto"/>
    </w:pPr>
    <w:rPr>
      <w:rFonts w:ascii="Arial Narrow" w:eastAsia="Times New Roman" w:hAnsi="Arial Narrow" w:cs="Times New Roman"/>
      <w:color w:val="000000"/>
      <w:lang w:bidi="ar-SA"/>
    </w:rPr>
  </w:style>
  <w:style w:type="paragraph" w:customStyle="1" w:styleId="Image">
    <w:name w:val="Image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InSummaryHead">
    <w:name w:val="In Summary Head"/>
    <w:basedOn w:val="Normal"/>
    <w:rsid w:val="006C2781"/>
    <w:pPr>
      <w:pBdr>
        <w:bottom w:val="single" w:sz="12" w:space="1" w:color="auto"/>
      </w:pBdr>
      <w:spacing w:before="0" w:after="120" w:line="192" w:lineRule="auto"/>
      <w:jc w:val="right"/>
    </w:pPr>
    <w:rPr>
      <w:rFonts w:ascii="Arial Black" w:eastAsia="Times New Roman" w:hAnsi="Arial Black" w:cs="Times New Roman"/>
      <w:lang w:bidi="ar-SA"/>
    </w:rPr>
  </w:style>
  <w:style w:type="character" w:customStyle="1" w:styleId="Keystroke">
    <w:name w:val="Keystroke"/>
    <w:basedOn w:val="DefaultParagraphFont"/>
    <w:rsid w:val="006C2781"/>
    <w:rPr>
      <w:rFonts w:ascii="Arial" w:hAnsi="Arial"/>
      <w:b/>
      <w:sz w:val="20"/>
    </w:rPr>
  </w:style>
  <w:style w:type="paragraph" w:customStyle="1" w:styleId="BodyTextBoxed">
    <w:name w:val="Body Text Boxed"/>
    <w:basedOn w:val="BodyText"/>
    <w:rsid w:val="006C27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before="100" w:after="100" w:line="240" w:lineRule="auto"/>
    </w:pPr>
    <w:rPr>
      <w:rFonts w:ascii="Times New Roman" w:eastAsia="Times New Roman" w:hAnsi="Times New Roman" w:cs="Times New Roman"/>
      <w:noProof/>
      <w:color w:val="000000"/>
      <w:sz w:val="24"/>
      <w:lang w:bidi="ar-SA"/>
    </w:rPr>
  </w:style>
  <w:style w:type="paragraph" w:customStyle="1" w:styleId="HeadingFile">
    <w:name w:val="Heading File"/>
    <w:basedOn w:val="Heading1"/>
    <w:rsid w:val="006C2781"/>
    <w:pPr>
      <w:keepNext/>
      <w:keepLines/>
      <w:p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pBdr>
      <w:shd w:val="clear" w:color="auto" w:fill="auto"/>
      <w:suppressAutoHyphens/>
      <w:spacing w:before="240" w:after="80" w:line="240" w:lineRule="auto"/>
      <w:jc w:val="right"/>
    </w:pPr>
    <w:rPr>
      <w:rFonts w:ascii="Arial" w:eastAsia="Times New Roman" w:hAnsi="Arial" w:cs="Arial"/>
      <w:bCs w:val="0"/>
      <w:caps w:val="0"/>
      <w:noProof/>
      <w:color w:val="000000"/>
      <w:spacing w:val="0"/>
      <w:kern w:val="32"/>
      <w:sz w:val="28"/>
      <w:szCs w:val="44"/>
      <w:lang w:bidi="ar-SA"/>
    </w:rPr>
  </w:style>
  <w:style w:type="paragraph" w:customStyle="1" w:styleId="HeadingVarData">
    <w:name w:val="Heading Var Data"/>
    <w:basedOn w:val="Heading3"/>
    <w:next w:val="BodyText"/>
    <w:rsid w:val="006C2781"/>
    <w:pPr>
      <w:keepNext/>
      <w:keepLines/>
      <w:pBdr>
        <w:top w:val="single" w:sz="4" w:space="6" w:color="auto"/>
        <w:left w:val="none" w:sz="0" w:space="0" w:color="auto"/>
      </w:pBdr>
      <w:suppressAutoHyphens/>
      <w:spacing w:before="180" w:after="80" w:line="240" w:lineRule="auto"/>
    </w:pPr>
    <w:rPr>
      <w:rFonts w:ascii="Arial" w:eastAsia="Times New Roman" w:hAnsi="Arial" w:cs="Arial"/>
      <w:b/>
      <w:bCs/>
      <w:iCs/>
      <w:caps w:val="0"/>
      <w:color w:val="000000"/>
      <w:spacing w:val="0"/>
      <w:sz w:val="26"/>
      <w:szCs w:val="26"/>
      <w:lang w:bidi="ar-SA"/>
    </w:rPr>
  </w:style>
  <w:style w:type="character" w:customStyle="1" w:styleId="Value">
    <w:name w:val="Value"/>
    <w:basedOn w:val="DefaultParagraphFont"/>
    <w:rsid w:val="006C2781"/>
    <w:rPr>
      <w:b/>
      <w:noProof/>
    </w:rPr>
  </w:style>
  <w:style w:type="character" w:customStyle="1" w:styleId="FieldValue">
    <w:name w:val="Field Value"/>
    <w:basedOn w:val="DefaultParagraphFont"/>
    <w:rsid w:val="006C2781"/>
    <w:rPr>
      <w:b/>
      <w:noProof/>
    </w:rPr>
  </w:style>
  <w:style w:type="character" w:customStyle="1" w:styleId="FieldName">
    <w:name w:val="Field Name"/>
    <w:basedOn w:val="DefaultParagraphFont"/>
    <w:rsid w:val="006C2781"/>
    <w:rPr>
      <w:i/>
    </w:rPr>
  </w:style>
  <w:style w:type="character" w:customStyle="1" w:styleId="URL">
    <w:name w:val="URL"/>
    <w:basedOn w:val="DefaultParagraphFont"/>
    <w:rsid w:val="006C2781"/>
    <w:rPr>
      <w:rFonts w:ascii="Arial" w:hAnsi="Arial"/>
    </w:rPr>
  </w:style>
  <w:style w:type="paragraph" w:customStyle="1" w:styleId="Theme">
    <w:name w:val="Theme"/>
    <w:basedOn w:val="BodyText"/>
    <w:next w:val="BodyText"/>
    <w:rsid w:val="006C278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5EF"/>
      <w:suppressAutoHyphens/>
      <w:spacing w:before="100" w:line="240" w:lineRule="auto"/>
      <w:ind w:left="117" w:right="45"/>
      <w:jc w:val="both"/>
    </w:pPr>
    <w:rPr>
      <w:rFonts w:ascii="Times New Roman" w:eastAsia="Times New Roman" w:hAnsi="Times New Roman" w:cs="Times New Roman"/>
      <w:i/>
      <w:iCs/>
      <w:snapToGrid w:val="0"/>
      <w:color w:val="000000"/>
      <w:sz w:val="24"/>
      <w:szCs w:val="24"/>
      <w:lang w:bidi="ar-SA"/>
    </w:rPr>
  </w:style>
  <w:style w:type="paragraph" w:customStyle="1" w:styleId="ListBulletReq">
    <w:name w:val="List Bullet Req"/>
    <w:basedOn w:val="ListBullet"/>
    <w:rsid w:val="006C2781"/>
    <w:pPr>
      <w:numPr>
        <w:numId w:val="14"/>
      </w:numPr>
      <w:tabs>
        <w:tab w:val="clear" w:pos="936"/>
      </w:tabs>
      <w:suppressAutoHyphens/>
      <w:spacing w:before="60" w:after="100"/>
    </w:pPr>
    <w:rPr>
      <w:rFonts w:ascii="Times New Roman" w:hAnsi="Times New Roman"/>
      <w:i/>
      <w:iCs/>
      <w:noProof/>
      <w:color w:val="000000"/>
      <w:sz w:val="20"/>
    </w:rPr>
  </w:style>
  <w:style w:type="paragraph" w:customStyle="1" w:styleId="ListBulletResume">
    <w:name w:val="List Bullet Resume"/>
    <w:basedOn w:val="BodyTextResume"/>
    <w:rsid w:val="006C2781"/>
    <w:pPr>
      <w:numPr>
        <w:numId w:val="18"/>
      </w:numPr>
      <w:spacing w:after="60"/>
    </w:pPr>
  </w:style>
  <w:style w:type="paragraph" w:customStyle="1" w:styleId="JobTitle">
    <w:name w:val="Job Title"/>
    <w:next w:val="Normal"/>
    <w:rsid w:val="006C2781"/>
    <w:pPr>
      <w:spacing w:before="0" w:after="60" w:line="220" w:lineRule="atLeast"/>
    </w:pPr>
    <w:rPr>
      <w:rFonts w:ascii="Arial Black" w:eastAsia="Times New Roman" w:hAnsi="Arial Black" w:cs="Times New Roman"/>
      <w:spacing w:val="-10"/>
      <w:sz w:val="20"/>
      <w:szCs w:val="20"/>
      <w:lang w:bidi="ar-SA"/>
    </w:rPr>
  </w:style>
  <w:style w:type="character" w:customStyle="1" w:styleId="BoldItalText">
    <w:name w:val="BoldItal Text"/>
    <w:basedOn w:val="BoldText"/>
    <w:rsid w:val="006C2781"/>
    <w:rPr>
      <w:rFonts w:ascii="Arial Narrow" w:hAnsi="Arial Narrow"/>
      <w:b/>
      <w:i/>
    </w:rPr>
  </w:style>
  <w:style w:type="paragraph" w:customStyle="1" w:styleId="Institution">
    <w:name w:val="Institution"/>
    <w:basedOn w:val="Normal"/>
    <w:rsid w:val="006C2781"/>
    <w:pPr>
      <w:keepNext/>
      <w:keepLines/>
      <w:spacing w:before="120" w:after="0" w:line="260" w:lineRule="exact"/>
      <w:ind w:left="-1440"/>
    </w:pPr>
    <w:rPr>
      <w:rFonts w:ascii="Arial" w:eastAsia="Times New Roman" w:hAnsi="Arial" w:cs="Times New Roman"/>
      <w:b/>
      <w:lang w:bidi="ar-SA"/>
    </w:rPr>
  </w:style>
  <w:style w:type="paragraph" w:customStyle="1" w:styleId="Heading3Resume">
    <w:name w:val="Heading 3 Resume"/>
    <w:basedOn w:val="Heading3"/>
    <w:rsid w:val="006C2781"/>
    <w:pPr>
      <w:keepNext/>
      <w:keepLines/>
      <w:pBdr>
        <w:top w:val="none" w:sz="0" w:space="0" w:color="auto"/>
        <w:left w:val="none" w:sz="0" w:space="0" w:color="auto"/>
      </w:pBdr>
      <w:suppressAutoHyphens/>
      <w:spacing w:before="120" w:after="20" w:line="240" w:lineRule="auto"/>
      <w:outlineLvl w:val="4"/>
    </w:pPr>
    <w:rPr>
      <w:rFonts w:ascii="Arial" w:eastAsia="Times New Roman" w:hAnsi="Arial" w:cs="Arial"/>
      <w:b/>
      <w:i/>
      <w:iCs/>
      <w:caps w:val="0"/>
      <w:noProof/>
      <w:color w:val="000000"/>
      <w:spacing w:val="0"/>
      <w:sz w:val="26"/>
      <w:szCs w:val="26"/>
      <w:lang w:bidi="ar-SA"/>
    </w:rPr>
  </w:style>
  <w:style w:type="paragraph" w:customStyle="1" w:styleId="Heading2Resume">
    <w:name w:val="Heading 2 Resume"/>
    <w:basedOn w:val="Heading2"/>
    <w:rsid w:val="006C278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/>
      <w:spacing w:before="120" w:line="240" w:lineRule="auto"/>
      <w:outlineLvl w:val="3"/>
    </w:pPr>
    <w:rPr>
      <w:rFonts w:ascii="Arial" w:eastAsia="Times New Roman" w:hAnsi="Arial" w:cs="Arial"/>
      <w:b/>
      <w:caps w:val="0"/>
      <w:noProof/>
      <w:color w:val="000000"/>
      <w:spacing w:val="0"/>
      <w:sz w:val="28"/>
      <w:szCs w:val="28"/>
      <w:lang w:bidi="ar-SA"/>
    </w:rPr>
  </w:style>
  <w:style w:type="paragraph" w:customStyle="1" w:styleId="Heading1Resume">
    <w:name w:val="Heading 1 Resume"/>
    <w:basedOn w:val="Heading1"/>
    <w:rsid w:val="006C2781"/>
    <w:pPr>
      <w:keepNext/>
      <w:keepLines/>
      <w:pBdr>
        <w:top w:val="none" w:sz="0" w:space="0" w:color="auto"/>
        <w:left w:val="none" w:sz="0" w:space="0" w:color="auto"/>
        <w:bottom w:val="single" w:sz="12" w:space="1" w:color="auto"/>
        <w:right w:val="none" w:sz="0" w:space="0" w:color="auto"/>
      </w:pBdr>
      <w:shd w:val="clear" w:color="auto" w:fill="auto"/>
      <w:tabs>
        <w:tab w:val="right" w:pos="8640"/>
      </w:tabs>
      <w:suppressAutoHyphens/>
      <w:spacing w:before="0" w:after="160" w:line="240" w:lineRule="auto"/>
      <w:outlineLvl w:val="1"/>
    </w:pPr>
    <w:rPr>
      <w:rFonts w:ascii="Arial" w:eastAsia="Times New Roman" w:hAnsi="Arial" w:cs="Arial"/>
      <w:caps w:val="0"/>
      <w:noProof/>
      <w:color w:val="000000"/>
      <w:spacing w:val="0"/>
      <w:kern w:val="32"/>
      <w:sz w:val="32"/>
      <w:szCs w:val="20"/>
      <w:lang w:bidi="ar-SA"/>
    </w:rPr>
  </w:style>
  <w:style w:type="paragraph" w:customStyle="1" w:styleId="EduDetail">
    <w:name w:val="EduDetail"/>
    <w:basedOn w:val="BodyText"/>
    <w:rsid w:val="006C2781"/>
    <w:pPr>
      <w:suppressAutoHyphens/>
      <w:spacing w:before="100" w:after="100" w:line="240" w:lineRule="auto"/>
    </w:pPr>
    <w:rPr>
      <w:rFonts w:ascii="Arial Narrow" w:eastAsia="Times New Roman" w:hAnsi="Arial Narrow" w:cs="Times New Roman"/>
      <w:b/>
      <w:noProof/>
      <w:color w:val="000000"/>
      <w:sz w:val="24"/>
      <w:szCs w:val="24"/>
      <w:lang w:bidi="ar-SA"/>
    </w:rPr>
  </w:style>
  <w:style w:type="paragraph" w:customStyle="1" w:styleId="EduSchool">
    <w:name w:val="EduSchool"/>
    <w:basedOn w:val="BodyText"/>
    <w:rsid w:val="006C2781"/>
    <w:pPr>
      <w:suppressAutoHyphens/>
      <w:spacing w:before="0" w:after="100" w:line="240" w:lineRule="auto"/>
    </w:pPr>
    <w:rPr>
      <w:rFonts w:ascii="Times New Roman" w:eastAsia="Times New Roman" w:hAnsi="Times New Roman" w:cs="Times New Roman"/>
      <w:bCs/>
      <w:i/>
      <w:color w:val="000000"/>
      <w:sz w:val="24"/>
      <w:szCs w:val="24"/>
      <w:lang w:bidi="ar-SA"/>
    </w:rPr>
  </w:style>
  <w:style w:type="paragraph" w:customStyle="1" w:styleId="Company">
    <w:name w:val="Company"/>
    <w:basedOn w:val="BodyText"/>
    <w:rsid w:val="006C2781"/>
    <w:pPr>
      <w:keepNext/>
      <w:tabs>
        <w:tab w:val="right" w:leader="dot" w:pos="9360"/>
      </w:tabs>
      <w:suppressAutoHyphens/>
      <w:spacing w:before="100" w:after="60" w:line="260" w:lineRule="exact"/>
    </w:pPr>
    <w:rPr>
      <w:rFonts w:ascii="Arial" w:eastAsia="Times New Roman" w:hAnsi="Arial" w:cs="Times New Roman"/>
      <w:b/>
      <w:color w:val="000000"/>
      <w:lang w:bidi="ar-SA"/>
    </w:rPr>
  </w:style>
  <w:style w:type="paragraph" w:customStyle="1" w:styleId="BodyTextResume">
    <w:name w:val="Body Text Resume"/>
    <w:basedOn w:val="BodyText"/>
    <w:rsid w:val="006C2781"/>
    <w:pPr>
      <w:suppressAutoHyphens/>
      <w:spacing w:before="0" w:line="240" w:lineRule="auto"/>
    </w:pPr>
    <w:rPr>
      <w:rFonts w:ascii="Times New Roman" w:eastAsia="Times New Roman" w:hAnsi="Times New Roman" w:cs="Times New Roman"/>
      <w:noProof/>
      <w:color w:val="000000"/>
      <w:sz w:val="24"/>
      <w:szCs w:val="24"/>
      <w:lang w:bidi="ar-SA"/>
    </w:rPr>
  </w:style>
  <w:style w:type="paragraph" w:customStyle="1" w:styleId="ExpPosition">
    <w:name w:val="ExpPosition"/>
    <w:basedOn w:val="BodyText"/>
    <w:rsid w:val="006C2781"/>
    <w:pPr>
      <w:keepNext/>
      <w:suppressAutoHyphens/>
      <w:spacing w:before="0" w:line="240" w:lineRule="auto"/>
    </w:pPr>
    <w:rPr>
      <w:rFonts w:ascii="Times New Roman" w:eastAsia="Times New Roman" w:hAnsi="Times New Roman" w:cs="Times New Roman"/>
      <w:i/>
      <w:iCs/>
      <w:noProof/>
      <w:color w:val="000000"/>
      <w:sz w:val="24"/>
      <w:szCs w:val="24"/>
      <w:lang w:bidi="ar-SA"/>
    </w:rPr>
  </w:style>
  <w:style w:type="paragraph" w:customStyle="1" w:styleId="ByLine">
    <w:name w:val="ByLine"/>
    <w:basedOn w:val="BodyText"/>
    <w:rsid w:val="006C2781"/>
    <w:pPr>
      <w:suppressAutoHyphens/>
      <w:spacing w:before="100" w:after="100" w:line="240" w:lineRule="auto"/>
      <w:jc w:val="right"/>
    </w:pPr>
    <w:rPr>
      <w:rFonts w:ascii="Times New Roman" w:eastAsia="Times New Roman" w:hAnsi="Times New Roman" w:cs="Times New Roman"/>
      <w:i/>
      <w:iCs/>
      <w:color w:val="000000"/>
      <w:sz w:val="24"/>
      <w:lang w:bidi="ar-SA"/>
    </w:rPr>
  </w:style>
  <w:style w:type="paragraph" w:customStyle="1" w:styleId="FinePrint">
    <w:name w:val="Fine Print"/>
    <w:basedOn w:val="Normal"/>
    <w:rsid w:val="006C2781"/>
    <w:pPr>
      <w:spacing w:before="80" w:after="0" w:line="240" w:lineRule="auto"/>
      <w:jc w:val="both"/>
    </w:pPr>
    <w:rPr>
      <w:rFonts w:ascii="Arial Narrow" w:eastAsia="Times New Roman" w:hAnsi="Arial Narrow" w:cs="Times New Roman"/>
      <w:w w:val="90"/>
      <w:sz w:val="17"/>
      <w:lang w:bidi="ar-SA"/>
    </w:rPr>
  </w:style>
  <w:style w:type="paragraph" w:customStyle="1" w:styleId="Callout">
    <w:name w:val="Callout"/>
    <w:basedOn w:val="Normal"/>
    <w:rsid w:val="006C2781"/>
    <w:pPr>
      <w:pBdr>
        <w:top w:val="single" w:sz="24" w:space="1" w:color="002882"/>
        <w:bottom w:val="single" w:sz="8" w:space="1" w:color="002882"/>
      </w:pBdr>
      <w:shd w:val="solid" w:color="FFFFFF" w:fill="FFFFFF"/>
      <w:spacing w:before="180" w:after="60" w:line="264" w:lineRule="auto"/>
    </w:pPr>
    <w:rPr>
      <w:rFonts w:ascii="Times New Roman" w:eastAsia="Times New Roman" w:hAnsi="Times New Roman" w:cs="Times New Roman"/>
      <w:i/>
      <w:noProof/>
      <w:color w:val="002882"/>
      <w:sz w:val="26"/>
      <w:lang w:bidi="ar-SA"/>
    </w:rPr>
  </w:style>
  <w:style w:type="paragraph" w:customStyle="1" w:styleId="TaglinePara">
    <w:name w:val="TaglinePara"/>
    <w:basedOn w:val="Normal"/>
    <w:rsid w:val="006C2781"/>
    <w:pPr>
      <w:spacing w:before="360" w:after="0" w:line="240" w:lineRule="auto"/>
      <w:jc w:val="center"/>
    </w:pPr>
    <w:rPr>
      <w:rFonts w:ascii="Times New Roman" w:eastAsia="Times New Roman" w:hAnsi="Times New Roman" w:cs="Times New Roman"/>
      <w:i/>
      <w:iCs/>
      <w:color w:val="05417D"/>
      <w:sz w:val="32"/>
      <w:lang w:bidi="ar-SA"/>
    </w:rPr>
  </w:style>
  <w:style w:type="paragraph" w:customStyle="1" w:styleId="DocVersion">
    <w:name w:val="DocVersion"/>
    <w:basedOn w:val="Normal"/>
    <w:rsid w:val="006C2781"/>
    <w:pPr>
      <w:framePr w:hSpace="180" w:wrap="around" w:vAnchor="page" w:hAnchor="text" w:y="1445"/>
      <w:spacing w:before="1820" w:after="0" w:line="240" w:lineRule="auto"/>
      <w:jc w:val="right"/>
    </w:pPr>
    <w:rPr>
      <w:rFonts w:ascii="Arial" w:eastAsia="Times New Roman" w:hAnsi="Arial" w:cs="Times New Roman"/>
      <w:b/>
      <w:color w:val="002882"/>
      <w:sz w:val="36"/>
      <w:lang w:bidi="ar-SA"/>
    </w:rPr>
  </w:style>
  <w:style w:type="paragraph" w:customStyle="1" w:styleId="DocDate">
    <w:name w:val="DocDate"/>
    <w:basedOn w:val="Normal"/>
    <w:rsid w:val="006C2781"/>
    <w:pPr>
      <w:framePr w:hSpace="180" w:wrap="around" w:vAnchor="page" w:hAnchor="text" w:y="1445"/>
      <w:spacing w:before="240" w:after="0" w:line="240" w:lineRule="auto"/>
      <w:jc w:val="center"/>
    </w:pPr>
    <w:rPr>
      <w:rFonts w:ascii="Arial" w:eastAsia="Times New Roman" w:hAnsi="Arial" w:cs="Arial"/>
      <w:color w:val="05417D"/>
      <w:sz w:val="28"/>
      <w:lang w:bidi="ar-SA"/>
    </w:rPr>
  </w:style>
  <w:style w:type="paragraph" w:customStyle="1" w:styleId="CommentInline">
    <w:name w:val="Comment Inline"/>
    <w:basedOn w:val="CommentText"/>
    <w:rsid w:val="006C2781"/>
    <w:pPr>
      <w:numPr>
        <w:numId w:val="15"/>
      </w:numPr>
      <w:shd w:val="pct30" w:color="FFFF00" w:fill="auto"/>
      <w:spacing w:before="80"/>
    </w:pPr>
    <w:rPr>
      <w:i/>
      <w:sz w:val="24"/>
    </w:rPr>
  </w:style>
  <w:style w:type="character" w:customStyle="1" w:styleId="DocStatus">
    <w:name w:val="DocStatus"/>
    <w:basedOn w:val="DefaultParagraphFont"/>
    <w:rsid w:val="006C2781"/>
    <w:rPr>
      <w:rFonts w:ascii="Arial" w:hAnsi="Arial" w:cs="Arial"/>
      <w:b/>
      <w:color w:val="999999"/>
      <w:sz w:val="22"/>
    </w:rPr>
  </w:style>
  <w:style w:type="character" w:customStyle="1" w:styleId="Job">
    <w:name w:val="Job"/>
    <w:rsid w:val="006C2781"/>
    <w:rPr>
      <w:b/>
    </w:rPr>
  </w:style>
  <w:style w:type="paragraph" w:customStyle="1" w:styleId="TitlePageSubhead">
    <w:name w:val="Title Page Subhead"/>
    <w:basedOn w:val="DocDate"/>
    <w:rsid w:val="006C2781"/>
    <w:pPr>
      <w:framePr w:hSpace="0" w:wrap="auto" w:vAnchor="margin" w:yAlign="inline"/>
      <w:spacing w:after="120"/>
    </w:pPr>
    <w:rPr>
      <w:color w:val="002882"/>
    </w:rPr>
  </w:style>
  <w:style w:type="character" w:customStyle="1" w:styleId="HiddenText">
    <w:name w:val="Hidden Text"/>
    <w:basedOn w:val="DefaultParagraphFont"/>
    <w:rsid w:val="006C2781"/>
    <w:rPr>
      <w:vanish/>
      <w:color w:val="008000"/>
    </w:rPr>
  </w:style>
  <w:style w:type="paragraph" w:customStyle="1" w:styleId="TableCaption">
    <w:name w:val="Table Caption"/>
    <w:next w:val="Normal"/>
    <w:rsid w:val="006C2781"/>
    <w:pPr>
      <w:pBdr>
        <w:bottom w:val="single" w:sz="4" w:space="1" w:color="auto"/>
      </w:pBdr>
      <w:spacing w:before="120"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bidi="ar-SA"/>
    </w:rPr>
  </w:style>
  <w:style w:type="paragraph" w:customStyle="1" w:styleId="PastPerfDetail">
    <w:name w:val="Past Perf Detail"/>
    <w:basedOn w:val="Normal"/>
    <w:rsid w:val="006C2781"/>
    <w:pPr>
      <w:framePr w:hSpace="195" w:vSpace="195" w:wrap="around" w:vAnchor="text" w:hAnchor="margin" w:xAlign="right" w:y="211"/>
      <w:spacing w:before="0" w:after="0" w:line="240" w:lineRule="auto"/>
      <w:suppressOverlap/>
    </w:pPr>
    <w:rPr>
      <w:rFonts w:ascii="Arial Narrow" w:eastAsia="Times New Roman" w:hAnsi="Arial Narrow" w:cs="Arial"/>
      <w:lang w:bidi="ar-SA"/>
    </w:rPr>
  </w:style>
  <w:style w:type="paragraph" w:customStyle="1" w:styleId="HeadingContract">
    <w:name w:val="Heading Contract"/>
    <w:basedOn w:val="Heading3"/>
    <w:next w:val="BodyText"/>
    <w:rsid w:val="006C2781"/>
    <w:pPr>
      <w:keepNext/>
      <w:keepLines/>
      <w:pBdr>
        <w:top w:val="none" w:sz="0" w:space="0" w:color="auto"/>
        <w:left w:val="none" w:sz="0" w:space="0" w:color="auto"/>
      </w:pBdr>
      <w:suppressAutoHyphens/>
      <w:spacing w:before="0" w:line="240" w:lineRule="auto"/>
      <w:outlineLvl w:val="9"/>
    </w:pPr>
    <w:rPr>
      <w:rFonts w:ascii="Times New Roman" w:eastAsia="Times New Roman" w:hAnsi="Times New Roman" w:cs="Times New Roman"/>
      <w:b/>
      <w:i/>
      <w:iCs/>
      <w:caps w:val="0"/>
      <w:color w:val="000000"/>
      <w:spacing w:val="0"/>
      <w:sz w:val="26"/>
      <w:szCs w:val="28"/>
      <w:lang w:bidi="ar-SA"/>
    </w:rPr>
  </w:style>
  <w:style w:type="paragraph" w:customStyle="1" w:styleId="Tiny">
    <w:name w:val="Tiny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8"/>
      <w:szCs w:val="24"/>
      <w:lang w:bidi="ar-SA"/>
    </w:rPr>
  </w:style>
  <w:style w:type="paragraph" w:customStyle="1" w:styleId="PastPerfLabel">
    <w:name w:val="Past Perf Label"/>
    <w:basedOn w:val="Normal"/>
    <w:rsid w:val="006C2781"/>
    <w:pPr>
      <w:framePr w:hSpace="202" w:vSpace="202" w:wrap="around" w:vAnchor="text" w:hAnchor="margin" w:xAlign="right" w:y="502"/>
      <w:spacing w:before="20" w:after="0" w:line="240" w:lineRule="auto"/>
      <w:ind w:right="76"/>
      <w:suppressOverlap/>
      <w:jc w:val="right"/>
    </w:pPr>
    <w:rPr>
      <w:rFonts w:ascii="Arial" w:eastAsia="Times New Roman" w:hAnsi="Arial" w:cs="Arial"/>
      <w:b/>
      <w:bCs/>
      <w:sz w:val="16"/>
      <w:lang w:bidi="ar-SA"/>
    </w:rPr>
  </w:style>
  <w:style w:type="table" w:customStyle="1" w:styleId="TableStandard">
    <w:name w:val="Table Standard"/>
    <w:basedOn w:val="TableGrid8"/>
    <w:rsid w:val="006C2781"/>
    <w:rPr>
      <w:rFonts w:ascii="Arial Narrow" w:hAnsi="Arial Narrow"/>
    </w:rPr>
    <w:tblPr>
      <w:tblStyleRowBandSize w:val="1"/>
      <w:tblBorders>
        <w:top w:val="single" w:sz="4" w:space="0" w:color="002882"/>
        <w:left w:val="single" w:sz="4" w:space="0" w:color="002882"/>
        <w:bottom w:val="single" w:sz="4" w:space="0" w:color="002882"/>
        <w:right w:val="single" w:sz="4" w:space="0" w:color="002882"/>
        <w:insideH w:val="dotted" w:sz="4" w:space="0" w:color="002882"/>
        <w:insideV w:val="dotted" w:sz="4" w:space="0" w:color="002882"/>
      </w:tblBorders>
    </w:tblPr>
    <w:tcPr>
      <w:shd w:val="clear" w:color="auto" w:fill="auto"/>
    </w:tcPr>
    <w:tblStylePr w:type="firstRow">
      <w:rPr>
        <w:b w:val="0"/>
        <w:bCs/>
        <w:color w:val="FFFFFF"/>
      </w:rPr>
      <w:tblPr/>
      <w:tcPr>
        <w:tcBorders>
          <w:top w:val="single" w:sz="4" w:space="0" w:color="002882"/>
          <w:left w:val="single" w:sz="4" w:space="0" w:color="002882"/>
          <w:bottom w:val="single" w:sz="4" w:space="0" w:color="002882"/>
          <w:right w:val="single" w:sz="4" w:space="0" w:color="002882"/>
          <w:tl2br w:val="none" w:sz="0" w:space="0" w:color="auto"/>
          <w:tr2bl w:val="none" w:sz="0" w:space="0" w:color="auto"/>
        </w:tcBorders>
        <w:shd w:val="clear" w:color="auto" w:fill="002882"/>
        <w:vAlign w:val="bottom"/>
      </w:tcPr>
    </w:tblStylePr>
    <w:tblStylePr w:type="lastRow">
      <w:rPr>
        <w:b w:val="0"/>
        <w:bCs/>
        <w:color w:val="auto"/>
      </w:rPr>
      <w:tblPr/>
      <w:tcPr>
        <w:tcBorders>
          <w:top w:val="dotted" w:sz="4" w:space="0" w:color="002882"/>
          <w:left w:val="single" w:sz="4" w:space="0" w:color="002882"/>
          <w:bottom w:val="single" w:sz="4" w:space="0" w:color="002882"/>
          <w:right w:val="single" w:sz="4" w:space="0" w:color="002882"/>
          <w:insideH w:val="nil"/>
          <w:insideV w:val="dotted" w:sz="4" w:space="0" w:color="002882"/>
          <w:tl2br w:val="nil"/>
          <w:tr2bl w:val="nil"/>
        </w:tcBorders>
        <w:shd w:val="clear" w:color="auto" w:fill="E7EEFF"/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Horz">
      <w:tblPr/>
      <w:tcPr>
        <w:tcBorders>
          <w:top w:val="dotted" w:sz="4" w:space="0" w:color="002882"/>
          <w:left w:val="single" w:sz="4" w:space="0" w:color="002882"/>
          <w:bottom w:val="dotted" w:sz="4" w:space="0" w:color="002882"/>
          <w:right w:val="single" w:sz="4" w:space="0" w:color="002882"/>
          <w:insideH w:val="nil"/>
          <w:insideV w:val="dotted" w:sz="4" w:space="0" w:color="002882"/>
          <w:tl2br w:val="nil"/>
          <w:tr2bl w:val="nil"/>
        </w:tcBorders>
        <w:shd w:val="clear" w:color="auto" w:fill="E7EEFF"/>
      </w:tcPr>
    </w:tblStylePr>
  </w:style>
  <w:style w:type="paragraph" w:customStyle="1" w:styleId="HeaderFirstPage">
    <w:name w:val="Header First Page"/>
    <w:basedOn w:val="Normal"/>
    <w:rsid w:val="006C2781"/>
    <w:pPr>
      <w:tabs>
        <w:tab w:val="center" w:pos="3960"/>
      </w:tabs>
      <w:spacing w:before="0" w:after="0" w:line="240" w:lineRule="auto"/>
      <w:ind w:left="-720"/>
    </w:pPr>
    <w:rPr>
      <w:rFonts w:ascii="Arial Narrow" w:eastAsia="Times New Roman" w:hAnsi="Arial Narrow" w:cs="Times New Roman"/>
      <w:color w:val="999999"/>
      <w:sz w:val="32"/>
      <w:lang w:bidi="ar-SA"/>
    </w:rPr>
  </w:style>
  <w:style w:type="numbering" w:styleId="1ai">
    <w:name w:val="Outline List 1"/>
    <w:basedOn w:val="NoList"/>
    <w:rsid w:val="006C2781"/>
    <w:pPr>
      <w:numPr>
        <w:numId w:val="1"/>
      </w:numPr>
    </w:pPr>
  </w:style>
  <w:style w:type="paragraph" w:customStyle="1" w:styleId="CalloutByline">
    <w:name w:val="Callout Byline"/>
    <w:basedOn w:val="Callout"/>
    <w:rsid w:val="006C2781"/>
    <w:pPr>
      <w:shd w:val="clear" w:color="auto" w:fill="auto"/>
      <w:spacing w:line="240" w:lineRule="auto"/>
      <w:jc w:val="right"/>
    </w:pPr>
    <w:rPr>
      <w:rFonts w:ascii="Arial" w:hAnsi="Arial" w:cs="Arial"/>
      <w:b/>
      <w:i w:val="0"/>
      <w:sz w:val="18"/>
      <w:szCs w:val="18"/>
    </w:rPr>
  </w:style>
  <w:style w:type="paragraph" w:customStyle="1" w:styleId="ListContinue2Compact">
    <w:name w:val="List Continue 2 Compact"/>
    <w:basedOn w:val="ListContinue2"/>
    <w:rsid w:val="006C2781"/>
    <w:pPr>
      <w:spacing w:before="0"/>
    </w:pPr>
  </w:style>
  <w:style w:type="paragraph" w:customStyle="1" w:styleId="ListContinue3Compact">
    <w:name w:val="List Continue 3 Compact"/>
    <w:basedOn w:val="ListContinue3"/>
    <w:rsid w:val="006C2781"/>
    <w:pPr>
      <w:spacing w:before="0"/>
    </w:pPr>
  </w:style>
  <w:style w:type="paragraph" w:customStyle="1" w:styleId="ListContinue4Compact">
    <w:name w:val="List Continue 4 Compact"/>
    <w:basedOn w:val="ListContinue4"/>
    <w:rsid w:val="006C2781"/>
    <w:pPr>
      <w:spacing w:before="0"/>
    </w:pPr>
  </w:style>
  <w:style w:type="paragraph" w:customStyle="1" w:styleId="ListContinue5Compact">
    <w:name w:val="List Continue 5 Compact"/>
    <w:basedOn w:val="ListContinue5"/>
    <w:rsid w:val="006C2781"/>
    <w:pPr>
      <w:spacing w:before="0"/>
    </w:pPr>
  </w:style>
  <w:style w:type="paragraph" w:customStyle="1" w:styleId="ListContinueCompact">
    <w:name w:val="List Continue Compact"/>
    <w:basedOn w:val="ListContinue"/>
    <w:rsid w:val="006C2781"/>
    <w:pPr>
      <w:spacing w:before="0"/>
    </w:pPr>
  </w:style>
  <w:style w:type="paragraph" w:customStyle="1" w:styleId="ListTable">
    <w:name w:val="List Table"/>
    <w:basedOn w:val="List"/>
    <w:rsid w:val="006C2781"/>
    <w:pPr>
      <w:numPr>
        <w:numId w:val="0"/>
      </w:numPr>
    </w:pPr>
  </w:style>
  <w:style w:type="character" w:customStyle="1" w:styleId="SymbolNumber">
    <w:name w:val="Symbol Number"/>
    <w:basedOn w:val="DefaultParagraphFont"/>
    <w:rsid w:val="006C2781"/>
    <w:rPr>
      <w:rFonts w:ascii="Arial" w:hAnsi="Arial"/>
      <w:i/>
      <w:sz w:val="20"/>
    </w:rPr>
  </w:style>
  <w:style w:type="paragraph" w:customStyle="1" w:styleId="TableValueList">
    <w:name w:val="Table Value List"/>
    <w:basedOn w:val="TableText"/>
    <w:rsid w:val="006C2781"/>
    <w:pPr>
      <w:spacing w:before="0" w:after="0"/>
      <w:ind w:left="522" w:hanging="342"/>
    </w:pPr>
    <w:rPr>
      <w:sz w:val="18"/>
    </w:rPr>
  </w:style>
  <w:style w:type="paragraph" w:customStyle="1" w:styleId="CalloutBullet">
    <w:name w:val="Callout Bullet"/>
    <w:rsid w:val="006C2781"/>
    <w:pPr>
      <w:numPr>
        <w:numId w:val="16"/>
      </w:numPr>
      <w:spacing w:before="80" w:after="0" w:line="240" w:lineRule="auto"/>
      <w:ind w:right="187"/>
    </w:pPr>
    <w:rPr>
      <w:rFonts w:ascii="Arial Narrow" w:eastAsia="Times New Roman" w:hAnsi="Arial Narrow" w:cs="Times New Roman"/>
      <w:color w:val="002882"/>
      <w:lang w:bidi="ar-SA"/>
    </w:rPr>
  </w:style>
  <w:style w:type="paragraph" w:customStyle="1" w:styleId="DetailHeading">
    <w:name w:val="Detail Heading"/>
    <w:basedOn w:val="Normal"/>
    <w:rsid w:val="006C2781"/>
    <w:pPr>
      <w:suppressAutoHyphens/>
      <w:spacing w:before="120" w:after="0" w:line="240" w:lineRule="auto"/>
    </w:pPr>
    <w:rPr>
      <w:rFonts w:ascii="Arial Narrow" w:eastAsia="Times New Roman" w:hAnsi="Arial Narrow" w:cs="Arial"/>
      <w:b/>
      <w:sz w:val="22"/>
      <w:lang w:bidi="ar-SA"/>
    </w:rPr>
  </w:style>
  <w:style w:type="numbering" w:styleId="ArticleSection">
    <w:name w:val="Outline List 3"/>
    <w:basedOn w:val="NoList"/>
    <w:rsid w:val="006C2781"/>
    <w:pPr>
      <w:numPr>
        <w:numId w:val="2"/>
      </w:numPr>
    </w:pPr>
  </w:style>
  <w:style w:type="table" w:styleId="Table3Deffects1">
    <w:name w:val="Table 3D effects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bidi="ar-SA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bidi="ar-SA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bidi="ar-SA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bidi="ar-SA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NoList"/>
    <w:rsid w:val="006C2781"/>
    <w:pPr>
      <w:numPr>
        <w:numId w:val="4"/>
      </w:numPr>
    </w:pPr>
  </w:style>
  <w:style w:type="paragraph" w:customStyle="1" w:styleId="DocStatus2">
    <w:name w:val="DocStatus2"/>
    <w:basedOn w:val="Normal"/>
    <w:rsid w:val="006C2781"/>
    <w:pPr>
      <w:spacing w:before="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olicitationInstruction">
    <w:name w:val="Solicitation Instruction"/>
    <w:basedOn w:val="DefaultParagraphFont"/>
    <w:rsid w:val="006C2781"/>
    <w:rPr>
      <w:i/>
      <w:vanish w:val="0"/>
      <w:color w:val="008000"/>
      <w:sz w:val="20"/>
    </w:rPr>
  </w:style>
  <w:style w:type="paragraph" w:customStyle="1" w:styleId="FigureTitle">
    <w:name w:val="Figure Title"/>
    <w:basedOn w:val="Normal"/>
    <w:rsid w:val="006C2781"/>
    <w:pPr>
      <w:widowControl w:val="0"/>
      <w:autoSpaceDE w:val="0"/>
      <w:autoSpaceDN w:val="0"/>
      <w:spacing w:before="120" w:after="120" w:line="240" w:lineRule="atLeast"/>
      <w:ind w:firstLine="216"/>
      <w:jc w:val="center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TableBullet">
    <w:name w:val="Table Bullet"/>
    <w:basedOn w:val="TableText"/>
    <w:rsid w:val="006C2781"/>
    <w:pPr>
      <w:numPr>
        <w:numId w:val="17"/>
      </w:numPr>
      <w:tabs>
        <w:tab w:val="clear" w:pos="144"/>
        <w:tab w:val="num" w:pos="212"/>
      </w:tabs>
      <w:ind w:left="212" w:hanging="212"/>
    </w:pPr>
    <w:rPr>
      <w:szCs w:val="18"/>
    </w:rPr>
  </w:style>
  <w:style w:type="paragraph" w:customStyle="1" w:styleId="Question">
    <w:name w:val="Question"/>
    <w:basedOn w:val="Theme"/>
    <w:rsid w:val="006C2781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</w:pPr>
    <w:rPr>
      <w:color w:val="05417D"/>
    </w:rPr>
  </w:style>
  <w:style w:type="paragraph" w:customStyle="1" w:styleId="CompanyName">
    <w:name w:val="Company Name"/>
    <w:basedOn w:val="BodyText"/>
    <w:rsid w:val="006C2781"/>
    <w:pPr>
      <w:keepNext/>
      <w:tabs>
        <w:tab w:val="right" w:pos="9360"/>
      </w:tabs>
      <w:suppressAutoHyphens/>
      <w:spacing w:before="100" w:after="100" w:line="260" w:lineRule="exact"/>
    </w:pPr>
    <w:rPr>
      <w:rFonts w:ascii="Arial Narrow" w:eastAsia="Times New Roman" w:hAnsi="Arial Narrow" w:cs="Times New Roman"/>
      <w:b/>
      <w:color w:val="000000"/>
      <w:sz w:val="26"/>
      <w:lang w:bidi="ar-SA"/>
    </w:rPr>
  </w:style>
  <w:style w:type="paragraph" w:customStyle="1" w:styleId="ITSSBodyText">
    <w:name w:val="ITSS Body Text"/>
    <w:rsid w:val="006C2781"/>
    <w:pPr>
      <w:suppressAutoHyphens/>
      <w:spacing w:before="100" w:after="100" w:line="240" w:lineRule="auto"/>
      <w:ind w:firstLine="360"/>
    </w:pPr>
    <w:rPr>
      <w:rFonts w:ascii="Times New Roman" w:eastAsia="Times New Roman" w:hAnsi="Times New Roman" w:cs="Times New Roman"/>
      <w:spacing w:val="-4"/>
      <w:lang w:bidi="ar-SA"/>
    </w:rPr>
  </w:style>
  <w:style w:type="paragraph" w:customStyle="1" w:styleId="ResumeHeader3">
    <w:name w:val="Resume Header 3"/>
    <w:basedOn w:val="Normal"/>
    <w:rsid w:val="006C2781"/>
    <w:pPr>
      <w:spacing w:before="0" w:after="120" w:line="240" w:lineRule="auto"/>
    </w:pPr>
    <w:rPr>
      <w:rFonts w:ascii="Arial Narrow" w:eastAsia="Times New Roman" w:hAnsi="Arial Narrow" w:cs="Times New Roman"/>
      <w:b/>
      <w:i/>
      <w:color w:val="000080"/>
      <w:sz w:val="26"/>
      <w:szCs w:val="24"/>
      <w:lang w:bidi="ar-SA"/>
    </w:rPr>
  </w:style>
  <w:style w:type="paragraph" w:customStyle="1" w:styleId="OutlineBody">
    <w:name w:val="Outline Body"/>
    <w:basedOn w:val="Normal"/>
    <w:rsid w:val="006C2781"/>
    <w:pPr>
      <w:spacing w:before="0" w:after="24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table" w:customStyle="1" w:styleId="TableNoShade">
    <w:name w:val="Table NoShade"/>
    <w:basedOn w:val="TableStandard"/>
    <w:rsid w:val="006C2781"/>
    <w:tblPr/>
    <w:tcPr>
      <w:shd w:val="clear" w:color="auto" w:fill="auto"/>
    </w:tcPr>
    <w:tblStylePr w:type="firstRow">
      <w:rPr>
        <w:b w:val="0"/>
        <w:bCs/>
        <w:color w:val="FFFFFF"/>
      </w:rPr>
      <w:tblPr/>
      <w:tcPr>
        <w:tcBorders>
          <w:top w:val="single" w:sz="4" w:space="0" w:color="002882"/>
          <w:left w:val="single" w:sz="4" w:space="0" w:color="002882"/>
          <w:bottom w:val="single" w:sz="4" w:space="0" w:color="002882"/>
          <w:right w:val="single" w:sz="4" w:space="0" w:color="002882"/>
          <w:tl2br w:val="none" w:sz="0" w:space="0" w:color="auto"/>
          <w:tr2bl w:val="none" w:sz="0" w:space="0" w:color="auto"/>
        </w:tcBorders>
        <w:shd w:val="solid" w:color="000080" w:fill="FFFFFF"/>
        <w:vAlign w:val="bottom"/>
      </w:tcPr>
    </w:tblStylePr>
    <w:tblStylePr w:type="lastRow">
      <w:rPr>
        <w:b/>
        <w:bCs/>
        <w:color w:val="auto"/>
      </w:rPr>
      <w:tblPr/>
      <w:tcPr>
        <w:tcBorders>
          <w:top w:val="dotted" w:sz="4" w:space="0" w:color="002882"/>
          <w:left w:val="single" w:sz="4" w:space="0" w:color="002882"/>
          <w:bottom w:val="single" w:sz="4" w:space="0" w:color="002882"/>
          <w:right w:val="single" w:sz="4" w:space="0" w:color="002882"/>
          <w:insideH w:val="nil"/>
          <w:insideV w:val="dotted" w:sz="4" w:space="0" w:color="002882"/>
          <w:tl2br w:val="nil"/>
          <w:tr2bl w:val="nil"/>
        </w:tcBorders>
        <w:shd w:val="clear" w:color="auto" w:fill="E7EEFF"/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Horz">
      <w:tblPr/>
      <w:tcPr>
        <w:tcBorders>
          <w:top w:val="dotted" w:sz="4" w:space="0" w:color="002882"/>
          <w:left w:val="single" w:sz="4" w:space="0" w:color="002882"/>
          <w:bottom w:val="dotted" w:sz="4" w:space="0" w:color="002882"/>
          <w:right w:val="single" w:sz="4" w:space="0" w:color="002882"/>
          <w:insideH w:val="nil"/>
          <w:insideV w:val="dotted" w:sz="4" w:space="0" w:color="002882"/>
          <w:tl2br w:val="nil"/>
          <w:tr2bl w:val="nil"/>
        </w:tcBorders>
        <w:shd w:val="clear" w:color="auto" w:fill="E7EEFF"/>
      </w:tcPr>
    </w:tblStylePr>
  </w:style>
  <w:style w:type="table" w:customStyle="1" w:styleId="TableStandardNoShade">
    <w:name w:val="Table Standard NoShade"/>
    <w:basedOn w:val="TableStandard"/>
    <w:rsid w:val="006C2781"/>
    <w:tblPr/>
    <w:tcPr>
      <w:shd w:val="clear" w:color="auto" w:fill="auto"/>
    </w:tcPr>
    <w:tblStylePr w:type="firstRow">
      <w:rPr>
        <w:b w:val="0"/>
        <w:bCs/>
        <w:color w:val="FFFFFF"/>
      </w:rPr>
      <w:tblPr/>
      <w:tcPr>
        <w:tcBorders>
          <w:top w:val="single" w:sz="4" w:space="0" w:color="002882"/>
          <w:left w:val="single" w:sz="4" w:space="0" w:color="002882"/>
          <w:bottom w:val="single" w:sz="4" w:space="0" w:color="002882"/>
          <w:right w:val="single" w:sz="4" w:space="0" w:color="002882"/>
          <w:tl2br w:val="none" w:sz="0" w:space="0" w:color="auto"/>
          <w:tr2bl w:val="none" w:sz="0" w:space="0" w:color="auto"/>
        </w:tcBorders>
        <w:shd w:val="clear" w:color="auto" w:fill="002882"/>
        <w:vAlign w:val="bottom"/>
      </w:tcPr>
    </w:tblStylePr>
    <w:tblStylePr w:type="lastRow">
      <w:rPr>
        <w:b w:val="0"/>
        <w:bCs/>
        <w:color w:val="auto"/>
      </w:rPr>
      <w:tblPr/>
      <w:tcPr>
        <w:tcBorders>
          <w:top w:val="dotted" w:sz="4" w:space="0" w:color="002882"/>
          <w:left w:val="single" w:sz="4" w:space="0" w:color="002882"/>
          <w:bottom w:val="single" w:sz="4" w:space="0" w:color="002882"/>
          <w:right w:val="single" w:sz="4" w:space="0" w:color="002882"/>
          <w:insideH w:val="nil"/>
          <w:insideV w:val="dotted" w:sz="4" w:space="0" w:color="002882"/>
          <w:tl2br w:val="nil"/>
          <w:tr2bl w:val="nil"/>
        </w:tcBorders>
        <w:shd w:val="clear" w:color="auto" w:fill="E7EE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Horz">
      <w:tblPr/>
      <w:tcPr>
        <w:tcBorders>
          <w:top w:val="dotted" w:sz="4" w:space="0" w:color="002882"/>
          <w:left w:val="single" w:sz="4" w:space="0" w:color="002882"/>
          <w:bottom w:val="dotted" w:sz="4" w:space="0" w:color="002882"/>
          <w:right w:val="single" w:sz="4" w:space="0" w:color="002882"/>
          <w:insideH w:val="nil"/>
          <w:insideV w:val="dotted" w:sz="4" w:space="0" w:color="002882"/>
          <w:tl2br w:val="nil"/>
          <w:tr2bl w:val="nil"/>
        </w:tcBorders>
        <w:shd w:val="clear" w:color="auto" w:fill="E7EEFF"/>
      </w:tcPr>
    </w:tblStylePr>
  </w:style>
  <w:style w:type="paragraph" w:customStyle="1" w:styleId="TemplateField">
    <w:name w:val="TemplateField"/>
    <w:rsid w:val="006C2781"/>
    <w:pPr>
      <w:framePr w:hSpace="180" w:wrap="around" w:vAnchor="page" w:hAnchor="text" w:y="1445"/>
      <w:spacing w:before="120" w:after="0" w:line="240" w:lineRule="auto"/>
      <w:jc w:val="right"/>
    </w:pPr>
    <w:rPr>
      <w:rFonts w:ascii="Arial" w:eastAsia="Times New Roman" w:hAnsi="Arial" w:cs="Times New Roman"/>
      <w:sz w:val="18"/>
      <w:szCs w:val="20"/>
      <w:lang w:bidi="ar-SA"/>
    </w:rPr>
  </w:style>
  <w:style w:type="paragraph" w:customStyle="1" w:styleId="Label">
    <w:name w:val="Label"/>
    <w:aliases w:val="l"/>
    <w:basedOn w:val="BodyText"/>
    <w:rsid w:val="006C2781"/>
    <w:pPr>
      <w:suppressAutoHyphens/>
      <w:spacing w:before="100" w:after="100" w:line="240" w:lineRule="auto"/>
      <w:jc w:val="right"/>
    </w:pPr>
    <w:rPr>
      <w:rFonts w:ascii="Arial" w:eastAsia="Times New Roman" w:hAnsi="Arial" w:cs="Arial"/>
      <w:b/>
      <w:color w:val="000000"/>
      <w:sz w:val="18"/>
      <w:szCs w:val="18"/>
      <w:lang w:bidi="ar-SA"/>
    </w:rPr>
  </w:style>
  <w:style w:type="paragraph" w:customStyle="1" w:styleId="DefinitionTerm">
    <w:name w:val="Definition Term"/>
    <w:basedOn w:val="BodyText"/>
    <w:rsid w:val="006C2781"/>
    <w:pPr>
      <w:suppressAutoHyphens/>
      <w:spacing w:before="100" w:after="100" w:line="240" w:lineRule="auto"/>
    </w:pPr>
    <w:rPr>
      <w:rFonts w:ascii="Arial" w:eastAsia="Times New Roman" w:hAnsi="Arial" w:cs="Arial"/>
      <w:b/>
      <w:color w:val="000000"/>
      <w:sz w:val="24"/>
      <w:szCs w:val="24"/>
      <w:lang w:bidi="ar-SA"/>
    </w:rPr>
  </w:style>
  <w:style w:type="paragraph" w:customStyle="1" w:styleId="Preformatted">
    <w:name w:val="Preformatted"/>
    <w:basedOn w:val="Normal"/>
    <w:rsid w:val="006C2781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 w:line="240" w:lineRule="auto"/>
    </w:pPr>
    <w:rPr>
      <w:rFonts w:ascii="Courier New" w:eastAsia="Times New Roman" w:hAnsi="Courier New" w:cs="Times New Roman"/>
      <w:lang w:bidi="ar-SA"/>
    </w:rPr>
  </w:style>
  <w:style w:type="paragraph" w:customStyle="1" w:styleId="ResumeNormalText">
    <w:name w:val="Resume Normal Text"/>
    <w:basedOn w:val="Normal"/>
    <w:rsid w:val="006C2781"/>
    <w:pPr>
      <w:spacing w:before="0" w:after="0" w:line="240" w:lineRule="auto"/>
    </w:pPr>
    <w:rPr>
      <w:rFonts w:ascii="Arial" w:eastAsia="Times New Roman" w:hAnsi="Arial" w:cs="Times New Roman"/>
      <w:szCs w:val="24"/>
      <w:lang w:bidi="ar-SA"/>
    </w:rPr>
  </w:style>
  <w:style w:type="paragraph" w:customStyle="1" w:styleId="TableHeader">
    <w:name w:val="Table Header"/>
    <w:basedOn w:val="TableText"/>
    <w:rsid w:val="006C2781"/>
    <w:pPr>
      <w:jc w:val="center"/>
    </w:pPr>
    <w:rPr>
      <w:rFonts w:ascii="Arial" w:hAnsi="Arial"/>
      <w:b/>
      <w:szCs w:val="24"/>
    </w:rPr>
  </w:style>
  <w:style w:type="character" w:customStyle="1" w:styleId="PageLimit">
    <w:name w:val="Page Limit"/>
    <w:basedOn w:val="DefaultParagraphFont"/>
    <w:rsid w:val="006C2781"/>
    <w:rPr>
      <w:vanish/>
      <w:color w:val="FF0000"/>
    </w:rPr>
  </w:style>
  <w:style w:type="paragraph" w:customStyle="1" w:styleId="EvaluationCriteria">
    <w:name w:val="Evaluation Criteria"/>
    <w:basedOn w:val="BodyText"/>
    <w:rsid w:val="006C2781"/>
    <w:pPr>
      <w:suppressAutoHyphens/>
      <w:spacing w:before="100" w:after="100" w:line="240" w:lineRule="auto"/>
    </w:pPr>
    <w:rPr>
      <w:rFonts w:ascii="Arial Narrow" w:eastAsia="Times New Roman" w:hAnsi="Arial Narrow" w:cs="Times New Roman"/>
      <w:i/>
      <w:vanish/>
      <w:color w:val="FF0000"/>
      <w:szCs w:val="24"/>
      <w:lang w:bidi="ar-SA"/>
    </w:rPr>
  </w:style>
  <w:style w:type="character" w:customStyle="1" w:styleId="SolicitationAnnotation">
    <w:name w:val="Solicitation Annotation"/>
    <w:basedOn w:val="DefaultParagraphFont"/>
    <w:rsid w:val="006C2781"/>
    <w:rPr>
      <w:rFonts w:ascii="Arial Narrow" w:hAnsi="Arial Narrow"/>
      <w:b/>
      <w:vanish w:val="0"/>
      <w:color w:val="FF0000"/>
      <w:sz w:val="24"/>
    </w:rPr>
  </w:style>
  <w:style w:type="character" w:customStyle="1" w:styleId="TemplateField0">
    <w:name w:val="Template Field"/>
    <w:basedOn w:val="DefaultParagraphFont"/>
    <w:rsid w:val="006C2781"/>
    <w:rPr>
      <w:i/>
      <w:noProof/>
      <w:color w:val="0000FF"/>
    </w:rPr>
  </w:style>
  <w:style w:type="character" w:customStyle="1" w:styleId="TemplateFieldHelp">
    <w:name w:val="Template Field Help"/>
    <w:basedOn w:val="DefaultParagraphFont"/>
    <w:rsid w:val="006C2781"/>
    <w:rPr>
      <w:i/>
      <w:vanish/>
      <w:color w:val="0000FF"/>
    </w:rPr>
  </w:style>
  <w:style w:type="paragraph" w:customStyle="1" w:styleId="Bullet20">
    <w:name w:val="Bullet 2"/>
    <w:aliases w:val="b2"/>
    <w:basedOn w:val="Normal"/>
    <w:rsid w:val="006C2781"/>
    <w:pPr>
      <w:numPr>
        <w:numId w:val="23"/>
      </w:numPr>
      <w:spacing w:before="0" w:after="60" w:line="240" w:lineRule="auto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customStyle="1" w:styleId="AppendixTitle">
    <w:name w:val="Appendix Title"/>
    <w:basedOn w:val="Title"/>
    <w:rsid w:val="006C2781"/>
    <w:pPr>
      <w:suppressAutoHyphens/>
      <w:spacing w:before="120" w:after="120" w:line="240" w:lineRule="auto"/>
      <w:outlineLvl w:val="0"/>
    </w:pPr>
    <w:rPr>
      <w:rFonts w:ascii="Arial Bold" w:eastAsia="Times New Roman" w:hAnsi="Arial Bold" w:cs="Arial"/>
      <w:b/>
      <w:caps w:val="0"/>
      <w:color w:val="auto"/>
      <w:spacing w:val="0"/>
      <w:sz w:val="32"/>
      <w:szCs w:val="32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ResumeJobTitleHeader">
    <w:name w:val="Resume Job Title Header"/>
    <w:basedOn w:val="Normal"/>
    <w:rsid w:val="006C2781"/>
    <w:pPr>
      <w:spacing w:before="120" w:after="180" w:line="240" w:lineRule="auto"/>
    </w:pPr>
    <w:rPr>
      <w:rFonts w:ascii="Arial Bold" w:eastAsia="Times New Roman" w:hAnsi="Arial Bold" w:cs="Times New Roman"/>
      <w:b/>
      <w:i/>
      <w:szCs w:val="24"/>
      <w:lang w:bidi="ar-SA"/>
    </w:rPr>
  </w:style>
  <w:style w:type="paragraph" w:customStyle="1" w:styleId="BulletSub3">
    <w:name w:val="BulletSub 3"/>
    <w:aliases w:val="bs3"/>
    <w:basedOn w:val="Normal"/>
    <w:next w:val="Normal"/>
    <w:rsid w:val="006C2781"/>
    <w:pPr>
      <w:numPr>
        <w:numId w:val="24"/>
      </w:numPr>
      <w:spacing w:before="0" w:after="240" w:line="240" w:lineRule="auto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customStyle="1" w:styleId="StdPara">
    <w:name w:val="Std Para"/>
    <w:link w:val="StdParaChar"/>
    <w:rsid w:val="006C2781"/>
    <w:pPr>
      <w:spacing w:before="0" w:after="24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paratext">
    <w:name w:val="paratext"/>
    <w:basedOn w:val="DefaultParagraphFont"/>
    <w:rsid w:val="006C2781"/>
  </w:style>
  <w:style w:type="paragraph" w:customStyle="1" w:styleId="TableText0">
    <w:name w:val="TableText"/>
    <w:rsid w:val="006C2781"/>
    <w:pPr>
      <w:spacing w:before="20" w:after="2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customStyle="1" w:styleId="TableEntry">
    <w:name w:val="Table Entry"/>
    <w:basedOn w:val="Normal"/>
    <w:rsid w:val="006C2781"/>
    <w:pPr>
      <w:spacing w:before="30" w:after="30" w:line="240" w:lineRule="auto"/>
    </w:pPr>
    <w:rPr>
      <w:rFonts w:ascii="Arial Narrow" w:eastAsia="Times New Roman" w:hAnsi="Arial Narrow" w:cs="Times New Roman"/>
      <w:color w:val="000080"/>
      <w:sz w:val="17"/>
      <w:lang w:bidi="ar-SA"/>
    </w:rPr>
  </w:style>
  <w:style w:type="character" w:customStyle="1" w:styleId="StdParaChar">
    <w:name w:val="Std Para Char"/>
    <w:basedOn w:val="DefaultParagraphFont"/>
    <w:link w:val="StdPara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customStyle="1" w:styleId="Body">
    <w:name w:val="Body"/>
    <w:basedOn w:val="Normal"/>
    <w:rsid w:val="006C2781"/>
    <w:pPr>
      <w:spacing w:before="0" w:after="0" w:line="240" w:lineRule="atLeast"/>
      <w:jc w:val="both"/>
    </w:pPr>
    <w:rPr>
      <w:rFonts w:ascii="Times New Roman" w:eastAsia="Times New Roman" w:hAnsi="Times New Roman" w:cs="Times New Roman"/>
      <w:sz w:val="22"/>
      <w:lang w:bidi="ar-SA"/>
    </w:rPr>
  </w:style>
  <w:style w:type="paragraph" w:customStyle="1" w:styleId="FigureCaption">
    <w:name w:val="Figure Caption"/>
    <w:basedOn w:val="Normal"/>
    <w:rsid w:val="006C2781"/>
    <w:pPr>
      <w:pBdr>
        <w:bottom w:val="single" w:sz="4" w:space="1" w:color="auto"/>
      </w:pBdr>
      <w:tabs>
        <w:tab w:val="num" w:pos="1080"/>
      </w:tabs>
      <w:spacing w:before="120" w:after="0" w:line="240" w:lineRule="auto"/>
      <w:ind w:left="504" w:hanging="144"/>
      <w:jc w:val="center"/>
    </w:pPr>
    <w:rPr>
      <w:rFonts w:ascii="Arial" w:eastAsia="Times New Roman" w:hAnsi="Arial" w:cs="Times New Roman"/>
      <w:b/>
      <w:lang w:bidi="ar-SA"/>
    </w:rPr>
  </w:style>
  <w:style w:type="paragraph" w:customStyle="1" w:styleId="TableHeadingRow">
    <w:name w:val="Table Heading Row"/>
    <w:basedOn w:val="TableText"/>
    <w:rsid w:val="006C2781"/>
    <w:pPr>
      <w:suppressAutoHyphens w:val="0"/>
      <w:spacing w:before="0" w:after="0"/>
      <w:jc w:val="center"/>
    </w:pPr>
    <w:rPr>
      <w:rFonts w:ascii="Arial" w:hAnsi="Arial"/>
      <w:lang w:eastAsia="ko-KR"/>
    </w:rPr>
  </w:style>
  <w:style w:type="paragraph" w:customStyle="1" w:styleId="paraplain">
    <w:name w:val="para:plain"/>
    <w:basedOn w:val="Normal"/>
    <w:link w:val="paraplainChar"/>
    <w:rsid w:val="006C2781"/>
    <w:pPr>
      <w:spacing w:before="60" w:after="0" w:line="240" w:lineRule="auto"/>
      <w:ind w:firstLine="187"/>
      <w:jc w:val="both"/>
    </w:pPr>
    <w:rPr>
      <w:rFonts w:ascii="Times New Roman" w:eastAsia="Times New Roman" w:hAnsi="Times New Roman" w:cs="Times New Roman"/>
      <w:lang w:bidi="ar-SA"/>
    </w:rPr>
  </w:style>
  <w:style w:type="paragraph" w:customStyle="1" w:styleId="TableListBullet">
    <w:name w:val="Table List_Bullet"/>
    <w:basedOn w:val="Normal"/>
    <w:rsid w:val="006C2781"/>
    <w:pPr>
      <w:widowControl w:val="0"/>
      <w:numPr>
        <w:numId w:val="5"/>
      </w:numPr>
      <w:tabs>
        <w:tab w:val="left" w:pos="720"/>
        <w:tab w:val="left" w:pos="1080"/>
      </w:tabs>
      <w:spacing w:before="40" w:after="60" w:line="240" w:lineRule="auto"/>
    </w:pPr>
    <w:rPr>
      <w:rFonts w:ascii="Arial" w:eastAsia="Times New Roman" w:hAnsi="Arial" w:cs="Times New Roman"/>
      <w:color w:val="000000"/>
      <w:lang w:bidi="ar-SA"/>
    </w:rPr>
  </w:style>
  <w:style w:type="paragraph" w:customStyle="1" w:styleId="TableListBullet2">
    <w:name w:val="Table List_Bullet 2"/>
    <w:basedOn w:val="Normal"/>
    <w:rsid w:val="006C2781"/>
    <w:pPr>
      <w:widowControl w:val="0"/>
      <w:numPr>
        <w:numId w:val="6"/>
      </w:numPr>
      <w:tabs>
        <w:tab w:val="left" w:pos="1080"/>
      </w:tabs>
      <w:spacing w:before="40" w:after="60" w:line="240" w:lineRule="auto"/>
    </w:pPr>
    <w:rPr>
      <w:rFonts w:ascii="Arial" w:eastAsia="Times New Roman" w:hAnsi="Arial" w:cs="Times New Roman"/>
      <w:color w:val="000000"/>
      <w:lang w:bidi="ar-SA"/>
    </w:rPr>
  </w:style>
  <w:style w:type="paragraph" w:customStyle="1" w:styleId="List6">
    <w:name w:val="List 6"/>
    <w:basedOn w:val="Normal"/>
    <w:rsid w:val="006C2781"/>
    <w:pPr>
      <w:numPr>
        <w:ilvl w:val="5"/>
        <w:numId w:val="7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paraplainChar">
    <w:name w:val="para:plain Char"/>
    <w:basedOn w:val="DefaultParagraphFont"/>
    <w:link w:val="paraplain"/>
    <w:rsid w:val="006C2781"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List7">
    <w:name w:val="List 7"/>
    <w:basedOn w:val="Normal"/>
    <w:rsid w:val="006C2781"/>
    <w:pPr>
      <w:numPr>
        <w:ilvl w:val="6"/>
        <w:numId w:val="7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cap">
    <w:name w:val="tab:cap"/>
    <w:basedOn w:val="Normal"/>
    <w:rsid w:val="006C2781"/>
    <w:pPr>
      <w:spacing w:before="20" w:after="20" w:line="240" w:lineRule="auto"/>
      <w:jc w:val="center"/>
    </w:pPr>
    <w:rPr>
      <w:rFonts w:ascii="Times New Roman" w:eastAsia="Times New Roman" w:hAnsi="Times New Roman" w:cs="Times New Roman"/>
      <w:i/>
      <w:sz w:val="24"/>
      <w:szCs w:val="24"/>
      <w:lang w:bidi="ar-SA"/>
    </w:rPr>
  </w:style>
  <w:style w:type="paragraph" w:customStyle="1" w:styleId="List8">
    <w:name w:val="List 8"/>
    <w:basedOn w:val="Normal"/>
    <w:rsid w:val="006C2781"/>
    <w:pPr>
      <w:numPr>
        <w:ilvl w:val="7"/>
        <w:numId w:val="7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Contents">
    <w:name w:val="Table Contents"/>
    <w:basedOn w:val="BodyText"/>
    <w:rsid w:val="006C2781"/>
    <w:pPr>
      <w:suppressLineNumbers/>
      <w:suppressAutoHyphens/>
      <w:spacing w:before="0" w:after="100" w:line="240" w:lineRule="auto"/>
    </w:pPr>
    <w:rPr>
      <w:rFonts w:ascii="Arial" w:eastAsia="Times New Roman" w:hAnsi="Arial" w:cs="Times New Roman"/>
      <w:color w:val="000000"/>
      <w:sz w:val="24"/>
      <w:szCs w:val="24"/>
      <w:lang w:bidi="ar-SA"/>
    </w:rPr>
  </w:style>
  <w:style w:type="paragraph" w:customStyle="1" w:styleId="TableHeading">
    <w:name w:val="Table Heading"/>
    <w:aliases w:val="th"/>
    <w:basedOn w:val="TableContents"/>
    <w:rsid w:val="006C2781"/>
    <w:pPr>
      <w:widowControl w:val="0"/>
      <w:spacing w:after="120"/>
      <w:jc w:val="center"/>
    </w:pPr>
    <w:rPr>
      <w:rFonts w:ascii="Thorndale" w:eastAsia="HG Mincho Light J" w:hAnsi="Thorndale"/>
      <w:b/>
      <w:i/>
    </w:rPr>
  </w:style>
  <w:style w:type="paragraph" w:customStyle="1" w:styleId="BulletLevel1">
    <w:name w:val="Bullet Level 1"/>
    <w:basedOn w:val="Normal"/>
    <w:link w:val="BulletLevel1CharChar"/>
    <w:rsid w:val="006C2781"/>
    <w:pPr>
      <w:numPr>
        <w:numId w:val="25"/>
      </w:numPr>
      <w:suppressAutoHyphens/>
      <w:spacing w:before="0" w:after="120" w:line="240" w:lineRule="auto"/>
    </w:pPr>
    <w:rPr>
      <w:rFonts w:ascii="Verdana" w:eastAsia="Times New Roman" w:hAnsi="Verdana" w:cs="Times New Roman"/>
      <w:color w:val="777777"/>
      <w:sz w:val="18"/>
      <w:szCs w:val="18"/>
      <w:lang w:bidi="ar-SA"/>
    </w:rPr>
  </w:style>
  <w:style w:type="paragraph" w:customStyle="1" w:styleId="List9">
    <w:name w:val="List 9"/>
    <w:basedOn w:val="Normal"/>
    <w:rsid w:val="006C2781"/>
    <w:pPr>
      <w:numPr>
        <w:ilvl w:val="8"/>
        <w:numId w:val="7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ulletLevel1CharChar">
    <w:name w:val="Bullet Level 1 Char Char"/>
    <w:basedOn w:val="DefaultParagraphFont"/>
    <w:link w:val="BulletLevel1"/>
    <w:rsid w:val="006C2781"/>
    <w:rPr>
      <w:rFonts w:ascii="Verdana" w:eastAsia="Times New Roman" w:hAnsi="Verdana" w:cs="Times New Roman"/>
      <w:color w:val="777777"/>
      <w:sz w:val="18"/>
      <w:szCs w:val="18"/>
      <w:lang w:bidi="ar-SA"/>
    </w:rPr>
  </w:style>
  <w:style w:type="paragraph" w:customStyle="1" w:styleId="ResumeExperience">
    <w:name w:val="Resume Experience"/>
    <w:basedOn w:val="Normal"/>
    <w:rsid w:val="006C2781"/>
    <w:pPr>
      <w:keepNext/>
      <w:overflowPunct w:val="0"/>
      <w:autoSpaceDE w:val="0"/>
      <w:autoSpaceDN w:val="0"/>
      <w:adjustRightInd w:val="0"/>
      <w:spacing w:before="230" w:after="230" w:line="240" w:lineRule="auto"/>
      <w:textAlignment w:val="baseline"/>
    </w:pPr>
    <w:rPr>
      <w:rFonts w:ascii="Times New Roman" w:eastAsia="Times New Roman" w:hAnsi="Times New Roman" w:cs="Times New Roman"/>
      <w:b/>
      <w:bCs/>
      <w:color w:val="000000"/>
      <w:sz w:val="23"/>
      <w:lang w:bidi="ar-SA"/>
    </w:rPr>
  </w:style>
  <w:style w:type="paragraph" w:customStyle="1" w:styleId="Point">
    <w:name w:val="Point"/>
    <w:basedOn w:val="BodyText2"/>
    <w:rsid w:val="006C2781"/>
    <w:pPr>
      <w:tabs>
        <w:tab w:val="num" w:pos="1440"/>
      </w:tabs>
      <w:spacing w:before="120" w:after="0" w:line="240" w:lineRule="auto"/>
      <w:ind w:left="1440" w:hanging="360"/>
      <w:jc w:val="both"/>
    </w:pPr>
  </w:style>
  <w:style w:type="paragraph" w:customStyle="1" w:styleId="BulletedList1">
    <w:name w:val="Bulleted List 1"/>
    <w:aliases w:val="bl1"/>
    <w:basedOn w:val="ListBullet"/>
    <w:rsid w:val="006C2781"/>
    <w:pPr>
      <w:numPr>
        <w:numId w:val="26"/>
      </w:numPr>
      <w:tabs>
        <w:tab w:val="clear" w:pos="936"/>
      </w:tabs>
      <w:suppressAutoHyphens/>
      <w:spacing w:after="100"/>
    </w:pPr>
    <w:rPr>
      <w:rFonts w:ascii="Times New Roman" w:hAnsi="Times New Roman"/>
      <w:color w:val="000000"/>
    </w:rPr>
  </w:style>
  <w:style w:type="paragraph" w:customStyle="1" w:styleId="ResumeTitle">
    <w:name w:val="Resume Title"/>
    <w:basedOn w:val="Normal"/>
    <w:rsid w:val="006C2781"/>
    <w:pPr>
      <w:shd w:val="clear" w:color="auto" w:fill="CCCCFF"/>
      <w:tabs>
        <w:tab w:val="right" w:pos="9360"/>
      </w:tabs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Arial" w:eastAsia="Times New Roman" w:hAnsi="Arial" w:cs="Arial"/>
      <w:b/>
      <w:bCs/>
      <w:i/>
      <w:iCs/>
      <w:color w:val="010E6D"/>
      <w:sz w:val="24"/>
      <w:szCs w:val="22"/>
      <w:lang w:bidi="ar-SA"/>
    </w:rPr>
  </w:style>
  <w:style w:type="paragraph" w:customStyle="1" w:styleId="TableHeader0">
    <w:name w:val="TableHeader"/>
    <w:basedOn w:val="Normal"/>
    <w:rsid w:val="006C2781"/>
    <w:pPr>
      <w:keepLines/>
      <w:tabs>
        <w:tab w:val="left" w:pos="216"/>
      </w:tabs>
      <w:suppressAutoHyphens/>
      <w:spacing w:before="60" w:after="60" w:line="240" w:lineRule="auto"/>
      <w:jc w:val="center"/>
    </w:pPr>
    <w:rPr>
      <w:rFonts w:ascii="Arial" w:eastAsia="Times New Roman" w:hAnsi="Arial" w:cs="Times New Roman"/>
      <w:b/>
      <w:lang w:bidi="ar-SA"/>
    </w:rPr>
  </w:style>
  <w:style w:type="paragraph" w:customStyle="1" w:styleId="ResumeName">
    <w:name w:val="ResumeName"/>
    <w:rsid w:val="006C2781"/>
    <w:pPr>
      <w:shd w:val="clear" w:color="auto" w:fill="CCCCFF"/>
      <w:tabs>
        <w:tab w:val="right" w:pos="9360"/>
      </w:tabs>
      <w:spacing w:before="0" w:after="120" w:line="240" w:lineRule="auto"/>
    </w:pPr>
    <w:rPr>
      <w:rFonts w:ascii="Arial" w:eastAsia="Times New Roman" w:hAnsi="Arial" w:cs="Arial"/>
      <w:b/>
      <w:bCs/>
      <w:i/>
      <w:color w:val="010E6D"/>
      <w:szCs w:val="20"/>
      <w:lang w:bidi="ar-SA"/>
    </w:rPr>
  </w:style>
  <w:style w:type="paragraph" w:customStyle="1" w:styleId="ResumeHeading">
    <w:name w:val="ResumeHeading"/>
    <w:rsid w:val="006C2781"/>
    <w:pPr>
      <w:spacing w:before="120" w:after="120" w:line="240" w:lineRule="auto"/>
    </w:pPr>
    <w:rPr>
      <w:rFonts w:ascii="Arial" w:eastAsia="Times New Roman" w:hAnsi="Arial" w:cs="Times New Roman"/>
      <w:b/>
      <w:bCs/>
      <w:iCs/>
      <w:color w:val="000080"/>
      <w:sz w:val="24"/>
      <w:szCs w:val="20"/>
      <w:lang w:bidi="ar-SA"/>
    </w:rPr>
  </w:style>
  <w:style w:type="character" w:customStyle="1" w:styleId="AuthorNotes">
    <w:name w:val="Author Notes"/>
    <w:basedOn w:val="DefaultParagraphFont"/>
    <w:rsid w:val="006C2781"/>
    <w:rPr>
      <w:i/>
      <w:color w:val="800080"/>
    </w:rPr>
  </w:style>
  <w:style w:type="paragraph" w:customStyle="1" w:styleId="BodyTextIndent4">
    <w:name w:val="Body Text Indent 4"/>
    <w:basedOn w:val="BodyTextIndent3"/>
    <w:rsid w:val="006C2781"/>
    <w:pPr>
      <w:spacing w:before="120" w:after="0"/>
      <w:ind w:left="1440"/>
    </w:pPr>
    <w:rPr>
      <w:sz w:val="22"/>
    </w:rPr>
  </w:style>
  <w:style w:type="paragraph" w:customStyle="1" w:styleId="ListBullet1">
    <w:name w:val="ListBullet1"/>
    <w:rsid w:val="006C2781"/>
    <w:pPr>
      <w:numPr>
        <w:numId w:val="27"/>
      </w:numPr>
      <w:spacing w:before="80" w:after="0" w:line="240" w:lineRule="auto"/>
      <w:ind w:right="202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olicitationText">
    <w:name w:val="Solicitation Text"/>
    <w:basedOn w:val="BodyText"/>
    <w:rsid w:val="006C2781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i/>
      <w:vanish/>
      <w:color w:val="008000"/>
      <w:szCs w:val="24"/>
      <w:lang w:bidi="ar-SA"/>
    </w:rPr>
  </w:style>
  <w:style w:type="character" w:customStyle="1" w:styleId="a3">
    <w:name w:val="a3"/>
    <w:basedOn w:val="DefaultParagraphFont"/>
    <w:rsid w:val="006C2781"/>
  </w:style>
  <w:style w:type="paragraph" w:customStyle="1" w:styleId="QSSbt">
    <w:name w:val="QSS bt"/>
    <w:link w:val="QSSbtChar"/>
    <w:rsid w:val="006C2781"/>
    <w:pPr>
      <w:spacing w:before="0" w:after="120" w:line="240" w:lineRule="auto"/>
      <w:jc w:val="both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QSSbtChar">
    <w:name w:val="QSS bt Char"/>
    <w:basedOn w:val="DefaultParagraphFont"/>
    <w:link w:val="QSSbt"/>
    <w:rsid w:val="006C2781"/>
    <w:rPr>
      <w:rFonts w:ascii="Times New Roman" w:eastAsia="Times New Roman" w:hAnsi="Times New Roman" w:cs="Times New Roman"/>
      <w:sz w:val="24"/>
      <w:lang w:bidi="ar-SA"/>
    </w:rPr>
  </w:style>
  <w:style w:type="character" w:customStyle="1" w:styleId="SolicitationEvalCriteria">
    <w:name w:val="Solicitation Eval Criteria"/>
    <w:basedOn w:val="SolicitationInstruction"/>
    <w:rsid w:val="006C2781"/>
    <w:rPr>
      <w:i/>
      <w:vanish w:val="0"/>
      <w:color w:val="800080"/>
      <w:sz w:val="20"/>
    </w:rPr>
  </w:style>
  <w:style w:type="character" w:customStyle="1" w:styleId="SolicitationRequirement">
    <w:name w:val="Solicitation Requirement"/>
    <w:basedOn w:val="SolicitationInstruction"/>
    <w:rsid w:val="006C2781"/>
    <w:rPr>
      <w:i/>
      <w:vanish w:val="0"/>
      <w:color w:val="FF6600"/>
      <w:sz w:val="20"/>
    </w:rPr>
  </w:style>
  <w:style w:type="paragraph" w:customStyle="1" w:styleId="Tablebullets">
    <w:name w:val="Table bullets"/>
    <w:basedOn w:val="Normal"/>
    <w:rsid w:val="006C2781"/>
    <w:pPr>
      <w:numPr>
        <w:numId w:val="19"/>
      </w:numPr>
      <w:spacing w:before="0" w:after="0" w:line="240" w:lineRule="auto"/>
    </w:pPr>
    <w:rPr>
      <w:rFonts w:ascii="Arial Narrow" w:eastAsia="Times New Roman" w:hAnsi="Arial Narrow" w:cs="Times New Roman"/>
      <w:szCs w:val="24"/>
      <w:lang w:bidi="ar-SA"/>
    </w:rPr>
  </w:style>
  <w:style w:type="character" w:customStyle="1" w:styleId="SolicitationPWSRequirement">
    <w:name w:val="Solicitation PWS Requirement"/>
    <w:basedOn w:val="DefaultParagraphFont"/>
    <w:rsid w:val="006C2781"/>
    <w:rPr>
      <w:vanish w:val="0"/>
      <w:color w:val="0000FF"/>
      <w:sz w:val="20"/>
    </w:rPr>
  </w:style>
  <w:style w:type="paragraph" w:customStyle="1" w:styleId="ResumeText">
    <w:name w:val="Resume Text"/>
    <w:basedOn w:val="Normal"/>
    <w:rsid w:val="006C2781"/>
    <w:pPr>
      <w:numPr>
        <w:numId w:val="20"/>
      </w:numPr>
      <w:tabs>
        <w:tab w:val="clear" w:pos="576"/>
      </w:tabs>
      <w:spacing w:before="120" w:after="60" w:line="240" w:lineRule="auto"/>
      <w:ind w:left="0" w:firstLine="0"/>
      <w:jc w:val="both"/>
    </w:pPr>
    <w:rPr>
      <w:rFonts w:ascii="Arial" w:eastAsia="Times New Roman" w:hAnsi="Arial" w:cs="Times New Roman"/>
      <w:sz w:val="22"/>
      <w:lang w:bidi="ar-SA"/>
    </w:rPr>
  </w:style>
  <w:style w:type="paragraph" w:customStyle="1" w:styleId="ExhibitTitle">
    <w:name w:val="Exhibit Title"/>
    <w:basedOn w:val="Caption"/>
    <w:rsid w:val="006C2781"/>
    <w:pPr>
      <w:spacing w:before="0" w:after="60" w:line="240" w:lineRule="auto"/>
      <w:jc w:val="center"/>
    </w:pPr>
    <w:rPr>
      <w:rFonts w:ascii="Arial Narrow" w:eastAsia="Times New Roman" w:hAnsi="Arial Narrow" w:cs="Times New Roman"/>
      <w:i/>
      <w:color w:val="05417D"/>
      <w:sz w:val="22"/>
      <w:szCs w:val="20"/>
      <w:lang w:bidi="ar-SA"/>
    </w:rPr>
  </w:style>
  <w:style w:type="paragraph" w:customStyle="1" w:styleId="ResumeIndent">
    <w:name w:val="Resume Indent"/>
    <w:basedOn w:val="BodyText2"/>
    <w:rsid w:val="006C2781"/>
    <w:pPr>
      <w:widowControl w:val="0"/>
      <w:spacing w:after="0" w:line="240" w:lineRule="auto"/>
      <w:jc w:val="both"/>
    </w:pPr>
    <w:rPr>
      <w:rFonts w:ascii="Arial" w:hAnsi="Arial"/>
      <w:snapToGrid w:val="0"/>
      <w:sz w:val="22"/>
      <w:szCs w:val="20"/>
    </w:rPr>
  </w:style>
  <w:style w:type="paragraph" w:customStyle="1" w:styleId="Normal1">
    <w:name w:val="Normal1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YourName">
    <w:name w:val="Your Name"/>
    <w:basedOn w:val="Normal"/>
    <w:rsid w:val="006C2781"/>
    <w:pPr>
      <w:spacing w:before="0" w:after="0" w:line="240" w:lineRule="auto"/>
      <w:jc w:val="right"/>
    </w:pPr>
    <w:rPr>
      <w:rFonts w:ascii="Century Gothic" w:eastAsia="Times New Roman" w:hAnsi="Century Gothic" w:cs="Times New Roman"/>
      <w:b/>
      <w:bCs/>
      <w:sz w:val="32"/>
      <w:lang w:bidi="ar-SA"/>
    </w:rPr>
  </w:style>
  <w:style w:type="paragraph" w:customStyle="1" w:styleId="ContactInfo">
    <w:name w:val="Contact Info"/>
    <w:basedOn w:val="Normal"/>
    <w:rsid w:val="006C2781"/>
    <w:pPr>
      <w:spacing w:before="60" w:after="0" w:line="240" w:lineRule="auto"/>
      <w:jc w:val="right"/>
    </w:pPr>
    <w:rPr>
      <w:rFonts w:ascii="Century Gothic" w:eastAsia="Times New Roman" w:hAnsi="Century Gothic" w:cs="Times New Roman"/>
      <w:sz w:val="16"/>
      <w:lang w:bidi="ar-SA"/>
    </w:rPr>
  </w:style>
  <w:style w:type="paragraph" w:customStyle="1" w:styleId="Achievement">
    <w:name w:val="Achievement"/>
    <w:basedOn w:val="BodyText"/>
    <w:rsid w:val="006C2781"/>
    <w:pPr>
      <w:suppressAutoHyphens/>
      <w:spacing w:before="0" w:after="60" w:line="220" w:lineRule="atLeast"/>
      <w:ind w:left="245" w:right="245" w:hanging="245"/>
      <w:jc w:val="both"/>
    </w:pPr>
    <w:rPr>
      <w:rFonts w:ascii="Arial" w:eastAsia="Batang" w:hAnsi="Arial" w:cs="Times New Roman"/>
      <w:color w:val="000000"/>
      <w:spacing w:val="-5"/>
      <w:lang w:bidi="ar-SA"/>
    </w:rPr>
  </w:style>
  <w:style w:type="paragraph" w:customStyle="1" w:styleId="Address1">
    <w:name w:val="Address 1"/>
    <w:basedOn w:val="Normal"/>
    <w:rsid w:val="006C2781"/>
    <w:pPr>
      <w:spacing w:before="0" w:after="0" w:line="160" w:lineRule="atLeast"/>
      <w:jc w:val="both"/>
    </w:pPr>
    <w:rPr>
      <w:rFonts w:ascii="Arial" w:eastAsia="Batang" w:hAnsi="Arial" w:cs="Times New Roman"/>
      <w:sz w:val="14"/>
      <w:lang w:bidi="ar-SA"/>
    </w:rPr>
  </w:style>
  <w:style w:type="paragraph" w:customStyle="1" w:styleId="Address2">
    <w:name w:val="Address 2"/>
    <w:basedOn w:val="Normal"/>
    <w:rsid w:val="006C2781"/>
    <w:pPr>
      <w:spacing w:before="0" w:after="0" w:line="160" w:lineRule="atLeast"/>
      <w:jc w:val="both"/>
    </w:pPr>
    <w:rPr>
      <w:rFonts w:ascii="Arial" w:eastAsia="Batang" w:hAnsi="Arial" w:cs="Times New Roman"/>
      <w:sz w:val="14"/>
      <w:lang w:bidi="ar-SA"/>
    </w:rPr>
  </w:style>
  <w:style w:type="paragraph" w:customStyle="1" w:styleId="Objective">
    <w:name w:val="Objective"/>
    <w:basedOn w:val="Normal"/>
    <w:next w:val="BodyText"/>
    <w:rsid w:val="006C2781"/>
    <w:pPr>
      <w:spacing w:before="240" w:after="220" w:line="220" w:lineRule="atLeast"/>
    </w:pPr>
    <w:rPr>
      <w:rFonts w:ascii="Arial" w:eastAsia="Batang" w:hAnsi="Arial" w:cs="Times New Roman"/>
      <w:lang w:bidi="ar-SA"/>
    </w:rPr>
  </w:style>
  <w:style w:type="paragraph" w:customStyle="1" w:styleId="revdate">
    <w:name w:val="rev_date"/>
    <w:basedOn w:val="Normal"/>
    <w:rsid w:val="006C2781"/>
    <w:pPr>
      <w:tabs>
        <w:tab w:val="center" w:pos="4680"/>
        <w:tab w:val="right" w:pos="9360"/>
      </w:tabs>
      <w:spacing w:before="0" w:after="120" w:line="240" w:lineRule="auto"/>
    </w:pPr>
    <w:rPr>
      <w:rFonts w:ascii="Arial" w:eastAsia="Times New Roman" w:hAnsi="Arial" w:cs="Times New Roman"/>
      <w:sz w:val="24"/>
      <w:szCs w:val="24"/>
      <w:lang w:bidi="ar-SA"/>
    </w:rPr>
  </w:style>
  <w:style w:type="character" w:customStyle="1" w:styleId="AnchorFlag">
    <w:name w:val="~AnchorFlag"/>
    <w:basedOn w:val="DefaultParagraphFont"/>
    <w:rsid w:val="006C2781"/>
    <w:rPr>
      <w:rFonts w:ascii="Wingdings" w:hAnsi="Wingdings"/>
      <w:vanish/>
      <w:color w:val="008000"/>
      <w:sz w:val="20"/>
      <w:szCs w:val="20"/>
      <w:bdr w:val="none" w:sz="0" w:space="0" w:color="auto"/>
      <w:shd w:val="clear" w:color="auto" w:fill="auto"/>
    </w:rPr>
  </w:style>
  <w:style w:type="paragraph" w:customStyle="1" w:styleId="ListCompact">
    <w:name w:val="List Compact"/>
    <w:basedOn w:val="List"/>
    <w:rsid w:val="006C2781"/>
    <w:pPr>
      <w:spacing w:before="0"/>
    </w:pPr>
  </w:style>
  <w:style w:type="paragraph" w:customStyle="1" w:styleId="List2Compact">
    <w:name w:val="List 2 Compact"/>
    <w:basedOn w:val="List2"/>
    <w:rsid w:val="006C2781"/>
    <w:pPr>
      <w:spacing w:before="0"/>
    </w:pPr>
  </w:style>
  <w:style w:type="paragraph" w:customStyle="1" w:styleId="List3Compact">
    <w:name w:val="List 3 Compact"/>
    <w:basedOn w:val="List3"/>
    <w:rsid w:val="006C2781"/>
    <w:pPr>
      <w:spacing w:before="0"/>
    </w:pPr>
  </w:style>
  <w:style w:type="paragraph" w:customStyle="1" w:styleId="List4Compact">
    <w:name w:val="List 4 Compact"/>
    <w:basedOn w:val="List4"/>
    <w:rsid w:val="006C2781"/>
    <w:pPr>
      <w:spacing w:before="0"/>
    </w:pPr>
  </w:style>
  <w:style w:type="paragraph" w:customStyle="1" w:styleId="List5Compact">
    <w:name w:val="List 5 Compact"/>
    <w:basedOn w:val="List5"/>
    <w:rsid w:val="006C2781"/>
    <w:pPr>
      <w:spacing w:before="0"/>
    </w:pPr>
  </w:style>
  <w:style w:type="paragraph" w:customStyle="1" w:styleId="ListBulletCompact">
    <w:name w:val="List Bullet Compact"/>
    <w:basedOn w:val="ListBullet"/>
    <w:rsid w:val="006C2781"/>
    <w:pPr>
      <w:tabs>
        <w:tab w:val="clear" w:pos="936"/>
        <w:tab w:val="num" w:pos="430"/>
      </w:tabs>
      <w:suppressAutoHyphens/>
      <w:spacing w:after="100"/>
      <w:ind w:left="430" w:hanging="242"/>
    </w:pPr>
    <w:rPr>
      <w:rFonts w:ascii="Times New Roman" w:hAnsi="Times New Roman"/>
      <w:color w:val="000000"/>
    </w:rPr>
  </w:style>
  <w:style w:type="paragraph" w:customStyle="1" w:styleId="ListBullet2Compact">
    <w:name w:val="List Bullet 2 Compact"/>
    <w:basedOn w:val="ListBullet2"/>
    <w:rsid w:val="006C2781"/>
    <w:pPr>
      <w:tabs>
        <w:tab w:val="clear" w:pos="1080"/>
        <w:tab w:val="num" w:pos="688"/>
      </w:tabs>
      <w:spacing w:before="0"/>
      <w:ind w:left="688" w:hanging="258"/>
    </w:pPr>
  </w:style>
  <w:style w:type="paragraph" w:customStyle="1" w:styleId="ListBullet3Compact">
    <w:name w:val="List Bullet 3 Compact"/>
    <w:basedOn w:val="ListBullet3"/>
    <w:rsid w:val="006C2781"/>
    <w:pPr>
      <w:spacing w:before="0"/>
    </w:pPr>
  </w:style>
  <w:style w:type="paragraph" w:customStyle="1" w:styleId="ListBullet4Compact">
    <w:name w:val="List Bullet 4 Compact"/>
    <w:basedOn w:val="ListBullet4"/>
    <w:rsid w:val="006C2781"/>
    <w:pPr>
      <w:spacing w:before="0"/>
    </w:pPr>
  </w:style>
  <w:style w:type="paragraph" w:customStyle="1" w:styleId="ListBullet5Compact">
    <w:name w:val="List Bullet 5 Compact"/>
    <w:basedOn w:val="ListBullet5"/>
    <w:rsid w:val="006C2781"/>
    <w:pPr>
      <w:spacing w:before="0"/>
    </w:pPr>
  </w:style>
  <w:style w:type="paragraph" w:customStyle="1" w:styleId="h1">
    <w:name w:val="h1"/>
    <w:basedOn w:val="TOCHeading"/>
    <w:link w:val="h1Char"/>
    <w:qFormat/>
    <w:rsid w:val="00C274A9"/>
  </w:style>
  <w:style w:type="character" w:customStyle="1" w:styleId="TOCHeadingChar">
    <w:name w:val="TOC Heading Char"/>
    <w:basedOn w:val="Heading1Char"/>
    <w:link w:val="TOCHeading"/>
    <w:uiPriority w:val="39"/>
    <w:rsid w:val="00C274A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1Char">
    <w:name w:val="h1 Char"/>
    <w:basedOn w:val="TOCHeadingChar"/>
    <w:link w:val="h1"/>
    <w:rsid w:val="00C274A9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customStyle="1" w:styleId="body0">
    <w:name w:val="body"/>
    <w:basedOn w:val="Normal"/>
    <w:rsid w:val="00241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bl">
    <w:name w:val="bl"/>
    <w:basedOn w:val="Normal"/>
    <w:rsid w:val="00241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bx">
    <w:name w:val="bx"/>
    <w:basedOn w:val="Normal"/>
    <w:rsid w:val="00241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Pa0">
    <w:name w:val="Pa0"/>
    <w:basedOn w:val="Default"/>
    <w:next w:val="Default"/>
    <w:uiPriority w:val="99"/>
    <w:rsid w:val="003C6A85"/>
    <w:pPr>
      <w:spacing w:line="361" w:lineRule="atLeast"/>
    </w:pPr>
    <w:rPr>
      <w:rFonts w:ascii="Calibri" w:eastAsiaTheme="minorEastAsia" w:hAnsi="Calibri" w:cstheme="minorBidi"/>
      <w:sz w:val="24"/>
      <w:szCs w:val="24"/>
    </w:rPr>
  </w:style>
  <w:style w:type="character" w:customStyle="1" w:styleId="A30">
    <w:name w:val="A3"/>
    <w:uiPriority w:val="99"/>
    <w:rsid w:val="003C6A85"/>
    <w:rPr>
      <w:rFonts w:cs="Calibri"/>
      <w:b/>
      <w:bCs/>
      <w:color w:val="000000"/>
      <w:sz w:val="28"/>
      <w:szCs w:val="28"/>
    </w:rPr>
  </w:style>
  <w:style w:type="paragraph" w:customStyle="1" w:styleId="Pa2">
    <w:name w:val="Pa2"/>
    <w:basedOn w:val="Default"/>
    <w:next w:val="Default"/>
    <w:uiPriority w:val="99"/>
    <w:rsid w:val="003C6A85"/>
    <w:pPr>
      <w:spacing w:line="361" w:lineRule="atLeast"/>
    </w:pPr>
    <w:rPr>
      <w:rFonts w:ascii="Calibri" w:eastAsiaTheme="minorEastAsia" w:hAnsi="Calibri" w:cstheme="minorBidi"/>
      <w:sz w:val="24"/>
      <w:szCs w:val="24"/>
    </w:rPr>
  </w:style>
  <w:style w:type="character" w:customStyle="1" w:styleId="A4">
    <w:name w:val="A4"/>
    <w:uiPriority w:val="99"/>
    <w:rsid w:val="003C6A85"/>
    <w:rPr>
      <w:rFonts w:cs="Calibri"/>
      <w:color w:val="000000"/>
    </w:rPr>
  </w:style>
  <w:style w:type="paragraph" w:customStyle="1" w:styleId="Pa1">
    <w:name w:val="Pa1"/>
    <w:basedOn w:val="Default"/>
    <w:next w:val="Default"/>
    <w:uiPriority w:val="99"/>
    <w:rsid w:val="003C6A85"/>
    <w:pPr>
      <w:spacing w:line="361" w:lineRule="atLeast"/>
    </w:pPr>
    <w:rPr>
      <w:rFonts w:ascii="Calibri" w:eastAsiaTheme="minorEastAsia" w:hAnsi="Calibri" w:cstheme="minorBidi"/>
      <w:sz w:val="24"/>
      <w:szCs w:val="24"/>
    </w:rPr>
  </w:style>
  <w:style w:type="character" w:customStyle="1" w:styleId="A0">
    <w:name w:val="A0"/>
    <w:uiPriority w:val="99"/>
    <w:rsid w:val="003C6A85"/>
    <w:rPr>
      <w:rFonts w:cs="Calibri"/>
      <w:b/>
      <w:bCs/>
      <w:color w:val="000000"/>
      <w:sz w:val="20"/>
      <w:szCs w:val="20"/>
    </w:rPr>
  </w:style>
  <w:style w:type="character" w:customStyle="1" w:styleId="A5">
    <w:name w:val="A5"/>
    <w:uiPriority w:val="99"/>
    <w:rsid w:val="003C6A85"/>
    <w:rPr>
      <w:rFonts w:cs="Calibri"/>
      <w:color w:val="000000"/>
    </w:rPr>
  </w:style>
  <w:style w:type="character" w:customStyle="1" w:styleId="A1">
    <w:name w:val="A1"/>
    <w:uiPriority w:val="99"/>
    <w:rsid w:val="003C6A85"/>
    <w:rPr>
      <w:rFonts w:cs="Calibri"/>
      <w:b/>
      <w:bCs/>
      <w:color w:val="000000"/>
      <w:sz w:val="32"/>
      <w:szCs w:val="32"/>
    </w:rPr>
  </w:style>
  <w:style w:type="paragraph" w:customStyle="1" w:styleId="Pa3">
    <w:name w:val="Pa3"/>
    <w:basedOn w:val="Default"/>
    <w:next w:val="Default"/>
    <w:uiPriority w:val="99"/>
    <w:rsid w:val="003C6A85"/>
    <w:pPr>
      <w:spacing w:line="361" w:lineRule="atLeast"/>
    </w:pPr>
    <w:rPr>
      <w:rFonts w:ascii="Calibri" w:eastAsiaTheme="minorEastAsia" w:hAnsi="Calibri" w:cstheme="minorBidi"/>
      <w:sz w:val="24"/>
      <w:szCs w:val="24"/>
    </w:rPr>
  </w:style>
  <w:style w:type="paragraph" w:customStyle="1" w:styleId="EqBody">
    <w:name w:val="Eq_Body"/>
    <w:basedOn w:val="Normal"/>
    <w:link w:val="EqBodyChar"/>
    <w:rsid w:val="00DE7BAB"/>
    <w:pPr>
      <w:spacing w:before="0" w:after="240" w:line="240" w:lineRule="exact"/>
    </w:pPr>
    <w:rPr>
      <w:rFonts w:ascii="Times New Roman" w:eastAsia="MS Mincho" w:hAnsi="Times New Roman" w:cs="Times New Roman"/>
      <w:lang w:eastAsia="ja-JP" w:bidi="ar-SA"/>
    </w:rPr>
  </w:style>
  <w:style w:type="character" w:customStyle="1" w:styleId="EqBodyChar">
    <w:name w:val="Eq_Body Char"/>
    <w:basedOn w:val="DefaultParagraphFont"/>
    <w:link w:val="EqBody"/>
    <w:rsid w:val="00DE7BAB"/>
    <w:rPr>
      <w:rFonts w:ascii="Times New Roman" w:eastAsia="MS Mincho" w:hAnsi="Times New Roman" w:cs="Times New Roman"/>
      <w:sz w:val="20"/>
      <w:szCs w:val="20"/>
      <w:lang w:eastAsia="ja-JP" w:bidi="ar-SA"/>
    </w:rPr>
  </w:style>
  <w:style w:type="paragraph" w:customStyle="1" w:styleId="EqBullet">
    <w:name w:val="Eq_Bullet"/>
    <w:basedOn w:val="EqBody"/>
    <w:rsid w:val="00DE7BAB"/>
    <w:pPr>
      <w:numPr>
        <w:numId w:val="29"/>
      </w:numPr>
      <w:spacing w:after="120"/>
    </w:pPr>
  </w:style>
  <w:style w:type="paragraph" w:customStyle="1" w:styleId="EqBullet2ndLevel">
    <w:name w:val="Eq_Bullet2ndLevel"/>
    <w:basedOn w:val="EqBullet"/>
    <w:rsid w:val="00DE7BAB"/>
    <w:pPr>
      <w:numPr>
        <w:ilvl w:val="1"/>
        <w:numId w:val="30"/>
      </w:numPr>
      <w:tabs>
        <w:tab w:val="clear" w:pos="1440"/>
        <w:tab w:val="num" w:pos="1080"/>
      </w:tabs>
      <w:ind w:left="1080"/>
    </w:pPr>
  </w:style>
  <w:style w:type="paragraph" w:customStyle="1" w:styleId="Hidden">
    <w:name w:val="Hidden"/>
    <w:basedOn w:val="Normal"/>
    <w:rsid w:val="00736697"/>
    <w:pPr>
      <w:shd w:val="clear" w:color="auto" w:fill="FFFF99"/>
      <w:spacing w:before="0" w:after="0" w:line="240" w:lineRule="auto"/>
    </w:pPr>
    <w:rPr>
      <w:rFonts w:ascii="Times New Roman" w:eastAsia="Times New Roman" w:hAnsi="Times New Roman" w:cs="Times New Roman"/>
      <w:vanish/>
      <w:color w:val="0000FF"/>
      <w:sz w:val="24"/>
      <w:szCs w:val="24"/>
      <w:lang w:bidi="ar-SA"/>
    </w:rPr>
  </w:style>
  <w:style w:type="paragraph" w:customStyle="1" w:styleId="NumHeading1">
    <w:name w:val="Num Heading 1"/>
    <w:basedOn w:val="Heading1"/>
    <w:next w:val="Normal"/>
    <w:rsid w:val="00736697"/>
    <w:pPr>
      <w:keepNext/>
      <w:pageBreakBefore/>
      <w:numPr>
        <w:numId w:val="3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0" w:after="120" w:line="240" w:lineRule="auto"/>
    </w:pPr>
    <w:rPr>
      <w:rFonts w:ascii="Arial Black" w:eastAsia="Arial Black" w:hAnsi="Arial Black" w:cs="Arial Black"/>
      <w:b w:val="0"/>
      <w:caps w:val="0"/>
      <w:smallCaps/>
      <w:color w:val="333333"/>
      <w:spacing w:val="0"/>
      <w:kern w:val="32"/>
      <w:sz w:val="32"/>
      <w:szCs w:val="32"/>
      <w:lang w:bidi="ar-SA"/>
    </w:rPr>
  </w:style>
  <w:style w:type="paragraph" w:customStyle="1" w:styleId="NumHeading2">
    <w:name w:val="Num Heading 2"/>
    <w:basedOn w:val="Heading2"/>
    <w:next w:val="Normal"/>
    <w:rsid w:val="00736697"/>
    <w:pPr>
      <w:keepNext/>
      <w:numPr>
        <w:numId w:val="3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120" w:line="240" w:lineRule="auto"/>
    </w:pPr>
    <w:rPr>
      <w:rFonts w:ascii="Times New Roman" w:eastAsia="Times New Roman" w:hAnsi="Times New Roman" w:cs="Times New Roman"/>
      <w:b/>
      <w:bCs/>
      <w:caps w:val="0"/>
      <w:color w:val="333333"/>
      <w:spacing w:val="0"/>
      <w:sz w:val="28"/>
      <w:szCs w:val="28"/>
      <w:lang w:bidi="ar-SA"/>
    </w:rPr>
  </w:style>
  <w:style w:type="paragraph" w:customStyle="1" w:styleId="NumHeading3">
    <w:name w:val="Num Heading 3"/>
    <w:basedOn w:val="Heading3"/>
    <w:next w:val="Normal"/>
    <w:rsid w:val="00736697"/>
    <w:pPr>
      <w:keepNext/>
      <w:numPr>
        <w:numId w:val="32"/>
      </w:numPr>
      <w:pBdr>
        <w:top w:val="none" w:sz="0" w:space="0" w:color="auto"/>
        <w:left w:val="none" w:sz="0" w:space="0" w:color="auto"/>
      </w:pBdr>
      <w:spacing w:before="180" w:line="240" w:lineRule="auto"/>
    </w:pPr>
    <w:rPr>
      <w:rFonts w:ascii="Times New Roman" w:eastAsia="Times New Roman" w:hAnsi="Times New Roman" w:cs="Times New Roman"/>
      <w:b/>
      <w:caps w:val="0"/>
      <w:color w:val="333333"/>
      <w:spacing w:val="0"/>
      <w:sz w:val="26"/>
      <w:szCs w:val="26"/>
      <w:lang w:bidi="ar-SA"/>
    </w:rPr>
  </w:style>
  <w:style w:type="paragraph" w:customStyle="1" w:styleId="NumHeading4">
    <w:name w:val="Num Heading 4"/>
    <w:basedOn w:val="Heading4"/>
    <w:next w:val="Normal"/>
    <w:rsid w:val="00736697"/>
    <w:pPr>
      <w:keepNext/>
      <w:numPr>
        <w:numId w:val="32"/>
      </w:numPr>
      <w:pBdr>
        <w:top w:val="none" w:sz="0" w:space="0" w:color="auto"/>
        <w:left w:val="none" w:sz="0" w:space="0" w:color="auto"/>
      </w:pBdr>
      <w:spacing w:before="180" w:line="240" w:lineRule="auto"/>
    </w:pPr>
    <w:rPr>
      <w:rFonts w:ascii="Times New Roman" w:eastAsia="Times New Roman" w:hAnsi="Times New Roman" w:cs="Times New Roman"/>
      <w:b/>
      <w:bCs/>
      <w:i/>
      <w:iCs/>
      <w:caps w:val="0"/>
      <w:color w:val="333333"/>
      <w:spacing w:val="0"/>
      <w:sz w:val="24"/>
      <w:szCs w:val="24"/>
      <w:lang w:bidi="ar-SA"/>
    </w:rPr>
  </w:style>
  <w:style w:type="numbering" w:customStyle="1" w:styleId="Bullets">
    <w:name w:val="Bullets"/>
    <w:rsid w:val="00736697"/>
    <w:pPr>
      <w:numPr>
        <w:numId w:val="31"/>
      </w:numPr>
    </w:pPr>
  </w:style>
  <w:style w:type="table" w:customStyle="1" w:styleId="TableGridComplex">
    <w:name w:val="Table Grid Complex"/>
    <w:basedOn w:val="TableGrid"/>
    <w:rsid w:val="00736697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left w:val="none" w:sz="0" w:space="0" w:color="auto"/>
        <w:bottom w:val="single" w:sz="8" w:space="0" w:color="999999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</w:tblPr>
    <w:tblStylePr w:type="firstRow">
      <w:rPr>
        <w:rFonts w:ascii="Arial Narrow" w:eastAsia="Segoe UI" w:hAnsi="Arial Narrow" w:cs="Segoe UI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Arial Narrow" w:eastAsia="Arial Narrow" w:hAnsi="Arial Narrow" w:cs="Arial Narrow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Arial Narrow" w:eastAsia="Arial Narrow" w:hAnsi="Arial Narrow" w:cs="Arial Narrow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Arial Narrow" w:eastAsia="Arial Narrow" w:hAnsi="Arial Narrow" w:cs="Arial Narrow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Arial Narrow" w:hAnsi="Arial Narrow" w:cs="Arial Narrow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Arial Narrow" w:eastAsia="Arial Narrow" w:hAnsi="Arial Narrow" w:cs="Arial Narrow"/>
        <w:sz w:val="18"/>
        <w:szCs w:val="18"/>
      </w:rPr>
    </w:tblStylePr>
  </w:style>
  <w:style w:type="paragraph" w:customStyle="1" w:styleId="HeadingAppendixOld">
    <w:name w:val="Heading Appendix Old"/>
    <w:basedOn w:val="Normal"/>
    <w:next w:val="Normal"/>
    <w:rsid w:val="00736697"/>
    <w:pPr>
      <w:keepNext/>
      <w:pageBreakBefore/>
      <w:numPr>
        <w:ilvl w:val="7"/>
        <w:numId w:val="32"/>
      </w:numPr>
      <w:spacing w:before="0" w:after="0" w:line="240" w:lineRule="auto"/>
    </w:pPr>
    <w:rPr>
      <w:rFonts w:ascii="Arial Black" w:eastAsia="Arial Black" w:hAnsi="Arial Black" w:cs="Arial Black"/>
      <w:smallCaps/>
      <w:color w:val="333333"/>
      <w:sz w:val="32"/>
      <w:szCs w:val="32"/>
      <w:lang w:bidi="ar-SA"/>
    </w:rPr>
  </w:style>
  <w:style w:type="paragraph" w:customStyle="1" w:styleId="CodeBlock">
    <w:name w:val="Code Block"/>
    <w:basedOn w:val="Normal"/>
    <w:rsid w:val="0073669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 w:line="240" w:lineRule="auto"/>
    </w:pPr>
    <w:rPr>
      <w:rFonts w:ascii="Courier New" w:eastAsia="Courier New" w:hAnsi="Courier New" w:cs="Courier New"/>
      <w:sz w:val="16"/>
      <w:szCs w:val="16"/>
      <w:lang w:bidi="ar-SA"/>
    </w:rPr>
  </w:style>
  <w:style w:type="paragraph" w:customStyle="1" w:styleId="Note">
    <w:name w:val="Note"/>
    <w:basedOn w:val="Normal"/>
    <w:link w:val="NoteChar"/>
    <w:rsid w:val="00736697"/>
    <w:pPr>
      <w:pBdr>
        <w:left w:val="single" w:sz="18" w:space="6" w:color="808080"/>
      </w:pBdr>
      <w:spacing w:before="0" w:after="120" w:line="240" w:lineRule="auto"/>
      <w:ind w:left="567"/>
    </w:pPr>
    <w:rPr>
      <w:rFonts w:ascii="Times New Roman" w:eastAsia="Times New Roman" w:hAnsi="Times New Roman" w:cs="Times New Roman"/>
      <w:sz w:val="18"/>
      <w:szCs w:val="18"/>
      <w:lang w:bidi="ar-SA"/>
    </w:rPr>
  </w:style>
  <w:style w:type="numbering" w:customStyle="1" w:styleId="NumberedList">
    <w:name w:val="Numbered List"/>
    <w:basedOn w:val="NoList"/>
    <w:rsid w:val="00736697"/>
    <w:pPr>
      <w:numPr>
        <w:numId w:val="36"/>
      </w:numPr>
    </w:pPr>
  </w:style>
  <w:style w:type="paragraph" w:customStyle="1" w:styleId="NoteTitle">
    <w:name w:val="Note Title"/>
    <w:basedOn w:val="Note"/>
    <w:next w:val="Note"/>
    <w:rsid w:val="00736697"/>
    <w:pPr>
      <w:keepNext/>
    </w:pPr>
    <w:rPr>
      <w:b/>
      <w:bCs/>
    </w:rPr>
  </w:style>
  <w:style w:type="paragraph" w:customStyle="1" w:styleId="TableNormal1">
    <w:name w:val="Table Normal1"/>
    <w:basedOn w:val="Normal"/>
    <w:rsid w:val="00736697"/>
    <w:pPr>
      <w:spacing w:before="60" w:after="0" w:line="240" w:lineRule="auto"/>
    </w:pPr>
    <w:rPr>
      <w:rFonts w:ascii="Arial Narrow" w:eastAsia="Arial Narrow" w:hAnsi="Arial Narrow" w:cs="Arial Narrow"/>
      <w:sz w:val="18"/>
      <w:szCs w:val="18"/>
      <w:lang w:bidi="ar-SA"/>
    </w:rPr>
  </w:style>
  <w:style w:type="paragraph" w:customStyle="1" w:styleId="HeadingPart">
    <w:name w:val="Heading Part"/>
    <w:basedOn w:val="Normal"/>
    <w:next w:val="Normal"/>
    <w:rsid w:val="00736697"/>
    <w:pPr>
      <w:pageBreakBefore/>
      <w:numPr>
        <w:ilvl w:val="8"/>
        <w:numId w:val="32"/>
      </w:numPr>
      <w:spacing w:before="480" w:after="0" w:line="240" w:lineRule="auto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  <w:lang w:bidi="ar-SA"/>
    </w:rPr>
  </w:style>
  <w:style w:type="paragraph" w:customStyle="1" w:styleId="NumHeading5">
    <w:name w:val="Num Heading 5"/>
    <w:basedOn w:val="Heading5"/>
    <w:next w:val="Normal"/>
    <w:rsid w:val="00736697"/>
    <w:pPr>
      <w:keepNext/>
      <w:numPr>
        <w:numId w:val="32"/>
      </w:numPr>
      <w:pBdr>
        <w:bottom w:val="none" w:sz="0" w:space="0" w:color="auto"/>
      </w:pBdr>
      <w:spacing w:before="180" w:line="240" w:lineRule="auto"/>
    </w:pPr>
    <w:rPr>
      <w:rFonts w:ascii="Times New Roman" w:eastAsia="Times New Roman" w:hAnsi="Times New Roman" w:cs="Times New Roman"/>
      <w:b/>
      <w:bCs/>
      <w:i/>
      <w:iCs/>
      <w:caps w:val="0"/>
      <w:color w:val="333333"/>
      <w:spacing w:val="0"/>
      <w:lang w:bidi="ar-SA"/>
    </w:rPr>
  </w:style>
  <w:style w:type="paragraph" w:customStyle="1" w:styleId="FooterSmall">
    <w:name w:val="Footer Small"/>
    <w:basedOn w:val="Footer"/>
    <w:rsid w:val="00736697"/>
    <w:pPr>
      <w:tabs>
        <w:tab w:val="clear" w:pos="4680"/>
        <w:tab w:val="clear" w:pos="9360"/>
        <w:tab w:val="center" w:pos="4153"/>
        <w:tab w:val="right" w:pos="8306"/>
      </w:tabs>
      <w:spacing w:before="0"/>
    </w:pPr>
    <w:rPr>
      <w:rFonts w:ascii="Arial Narrow" w:eastAsia="Arial Narrow" w:hAnsi="Arial Narrow" w:cs="Arial Narrow"/>
      <w:sz w:val="12"/>
      <w:szCs w:val="12"/>
      <w:lang w:bidi="ar-SA"/>
    </w:rPr>
  </w:style>
  <w:style w:type="numbering" w:customStyle="1" w:styleId="Checklist">
    <w:name w:val="Checklist"/>
    <w:basedOn w:val="NoList"/>
    <w:rsid w:val="00736697"/>
    <w:pPr>
      <w:numPr>
        <w:numId w:val="34"/>
      </w:numPr>
    </w:pPr>
  </w:style>
  <w:style w:type="numbering" w:customStyle="1" w:styleId="NumberedListTable">
    <w:name w:val="Numbered List Table"/>
    <w:basedOn w:val="NoList"/>
    <w:rsid w:val="00736697"/>
    <w:pPr>
      <w:numPr>
        <w:numId w:val="33"/>
      </w:numPr>
    </w:pPr>
  </w:style>
  <w:style w:type="numbering" w:customStyle="1" w:styleId="BulletsTable">
    <w:name w:val="Bullets Table"/>
    <w:basedOn w:val="NoList"/>
    <w:rsid w:val="00736697"/>
    <w:pPr>
      <w:numPr>
        <w:numId w:val="35"/>
      </w:numPr>
    </w:pPr>
  </w:style>
  <w:style w:type="paragraph" w:customStyle="1" w:styleId="HorizontalNote">
    <w:name w:val="Horizontal Note"/>
    <w:basedOn w:val="Normal"/>
    <w:rsid w:val="00736697"/>
    <w:pPr>
      <w:pBdr>
        <w:top w:val="single" w:sz="18" w:space="1" w:color="999999"/>
        <w:bottom w:val="single" w:sz="18" w:space="1" w:color="999999"/>
      </w:pBd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rsid w:val="00736697"/>
    <w:rPr>
      <w:b/>
      <w:bCs/>
      <w:color w:val="365F91" w:themeColor="accent1" w:themeShade="BF"/>
      <w:sz w:val="16"/>
      <w:szCs w:val="16"/>
    </w:rPr>
  </w:style>
  <w:style w:type="paragraph" w:customStyle="1" w:styleId="TableNormal2">
    <w:name w:val="Table Normal2"/>
    <w:basedOn w:val="Normal"/>
    <w:rsid w:val="00736697"/>
    <w:pPr>
      <w:spacing w:before="60" w:after="0" w:line="240" w:lineRule="auto"/>
    </w:pPr>
    <w:rPr>
      <w:rFonts w:ascii="Arial Narrow" w:eastAsia="Arial Narrow" w:hAnsi="Arial Narrow" w:cs="Arial Narrow"/>
      <w:sz w:val="18"/>
      <w:szCs w:val="18"/>
      <w:lang w:bidi="ar-SA"/>
    </w:rPr>
  </w:style>
  <w:style w:type="paragraph" w:customStyle="1" w:styleId="TableNormal3">
    <w:name w:val="Table Normal3"/>
    <w:basedOn w:val="Normal"/>
    <w:rsid w:val="00736697"/>
    <w:pPr>
      <w:spacing w:before="60" w:after="0" w:line="240" w:lineRule="auto"/>
    </w:pPr>
    <w:rPr>
      <w:rFonts w:ascii="Arial Narrow" w:eastAsia="Arial Narrow" w:hAnsi="Arial Narrow" w:cs="Arial Narrow"/>
      <w:sz w:val="18"/>
      <w:szCs w:val="18"/>
      <w:lang w:bidi="ar-SA"/>
    </w:rPr>
  </w:style>
  <w:style w:type="paragraph" w:customStyle="1" w:styleId="TableNormal4">
    <w:name w:val="Table Normal4"/>
    <w:basedOn w:val="Normal"/>
    <w:rsid w:val="00736697"/>
    <w:pPr>
      <w:spacing w:before="60" w:after="0" w:line="240" w:lineRule="auto"/>
    </w:pPr>
    <w:rPr>
      <w:rFonts w:ascii="Arial Narrow" w:eastAsia="Arial Narrow" w:hAnsi="Arial Narrow" w:cs="Arial Narrow"/>
      <w:sz w:val="18"/>
      <w:szCs w:val="18"/>
      <w:lang w:bidi="ar-SA"/>
    </w:rPr>
  </w:style>
  <w:style w:type="paragraph" w:customStyle="1" w:styleId="TableNormal5">
    <w:name w:val="Table Normal5"/>
    <w:basedOn w:val="Normal"/>
    <w:rsid w:val="00736697"/>
    <w:pPr>
      <w:spacing w:before="60" w:after="0" w:line="240" w:lineRule="auto"/>
    </w:pPr>
    <w:rPr>
      <w:rFonts w:ascii="Arial Narrow" w:eastAsia="Arial Narrow" w:hAnsi="Arial Narrow" w:cs="Arial Narrow"/>
      <w:sz w:val="18"/>
      <w:szCs w:val="18"/>
      <w:lang w:bidi="ar-SA"/>
    </w:rPr>
  </w:style>
  <w:style w:type="paragraph" w:customStyle="1" w:styleId="TableNormal6">
    <w:name w:val="Table Normal6"/>
    <w:basedOn w:val="Normal"/>
    <w:rsid w:val="00736697"/>
    <w:pPr>
      <w:spacing w:before="60" w:after="0" w:line="240" w:lineRule="auto"/>
    </w:pPr>
    <w:rPr>
      <w:rFonts w:ascii="Arial Narrow" w:eastAsia="Arial Narrow" w:hAnsi="Arial Narrow" w:cs="Arial Narrow"/>
      <w:sz w:val="18"/>
      <w:szCs w:val="18"/>
      <w:lang w:bidi="ar-SA"/>
    </w:rPr>
  </w:style>
  <w:style w:type="paragraph" w:customStyle="1" w:styleId="Tableparagraph">
    <w:name w:val="Table paragraph"/>
    <w:aliases w:val="tp"/>
    <w:basedOn w:val="TableHeading"/>
    <w:rsid w:val="00736697"/>
    <w:pPr>
      <w:widowControl/>
      <w:suppressLineNumbers w:val="0"/>
      <w:suppressAutoHyphens w:val="0"/>
      <w:spacing w:before="60" w:after="0" w:line="220" w:lineRule="exact"/>
      <w:jc w:val="left"/>
    </w:pPr>
    <w:rPr>
      <w:rFonts w:ascii="Franklin Gothic Medium Cond" w:eastAsia="Times New Roman" w:hAnsi="Franklin Gothic Medium Cond"/>
      <w:b w:val="0"/>
      <w:i w:val="0"/>
      <w:color w:val="auto"/>
      <w:sz w:val="19"/>
    </w:rPr>
  </w:style>
  <w:style w:type="paragraph" w:customStyle="1" w:styleId="StyleNoteBold">
    <w:name w:val="Style Note + Bold"/>
    <w:basedOn w:val="Note"/>
    <w:link w:val="StyleNoteBoldChar"/>
    <w:rsid w:val="00736697"/>
    <w:pPr>
      <w:spacing w:before="120" w:after="240"/>
    </w:pPr>
    <w:rPr>
      <w:b/>
      <w:bCs/>
    </w:rPr>
  </w:style>
  <w:style w:type="character" w:customStyle="1" w:styleId="NoteChar">
    <w:name w:val="Note Char"/>
    <w:basedOn w:val="DefaultParagraphFont"/>
    <w:link w:val="Note"/>
    <w:rsid w:val="00736697"/>
    <w:rPr>
      <w:rFonts w:ascii="Times New Roman" w:eastAsia="Times New Roman" w:hAnsi="Times New Roman" w:cs="Times New Roman"/>
      <w:sz w:val="18"/>
      <w:szCs w:val="18"/>
      <w:lang w:bidi="ar-SA"/>
    </w:rPr>
  </w:style>
  <w:style w:type="character" w:customStyle="1" w:styleId="StyleNoteBoldChar">
    <w:name w:val="Style Note + Bold Char"/>
    <w:basedOn w:val="NoteChar"/>
    <w:link w:val="StyleNoteBold"/>
    <w:rsid w:val="00736697"/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SignatureLine2-col">
    <w:name w:val="Signature Line 2-col"/>
    <w:basedOn w:val="Normal"/>
    <w:rsid w:val="00606886"/>
    <w:pPr>
      <w:tabs>
        <w:tab w:val="left" w:pos="432"/>
        <w:tab w:val="left" w:pos="4320"/>
        <w:tab w:val="left" w:pos="5040"/>
        <w:tab w:val="left" w:pos="5472"/>
        <w:tab w:val="left" w:pos="9648"/>
      </w:tabs>
      <w:spacing w:before="24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Def2Heading1">
    <w:name w:val="Def2 Heading 1"/>
    <w:basedOn w:val="Normal"/>
    <w:next w:val="Normal"/>
    <w:rsid w:val="00606886"/>
    <w:pPr>
      <w:tabs>
        <w:tab w:val="num" w:pos="720"/>
      </w:tabs>
      <w:spacing w:before="240" w:after="0" w:line="240" w:lineRule="auto"/>
      <w:ind w:left="720" w:hanging="360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heading">
    <w:name w:val="heading"/>
    <w:basedOn w:val="Normal"/>
    <w:rsid w:val="00764A4B"/>
    <w:pPr>
      <w:spacing w:before="160" w:after="120" w:line="240" w:lineRule="auto"/>
      <w:ind w:left="2160" w:hanging="2160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List1">
    <w:name w:val="List1"/>
    <w:basedOn w:val="Normal"/>
    <w:rsid w:val="00764A4B"/>
    <w:pPr>
      <w:tabs>
        <w:tab w:val="left" w:pos="2592"/>
      </w:tabs>
      <w:spacing w:before="0" w:after="0" w:line="240" w:lineRule="auto"/>
      <w:ind w:left="2592" w:hanging="432"/>
    </w:pPr>
    <w:rPr>
      <w:rFonts w:ascii="Times New Roman" w:eastAsia="Times New Roman" w:hAnsi="Times New Roman" w:cs="Times New Roman"/>
      <w:sz w:val="22"/>
      <w:lang w:bidi="ar-SA"/>
    </w:rPr>
  </w:style>
  <w:style w:type="paragraph" w:customStyle="1" w:styleId="HPBasicText">
    <w:name w:val="HP Basic Text"/>
    <w:basedOn w:val="Normal"/>
    <w:rsid w:val="0062317C"/>
    <w:pPr>
      <w:spacing w:before="0" w:after="0" w:line="230" w:lineRule="exact"/>
    </w:pPr>
    <w:rPr>
      <w:rFonts w:ascii="Futura Bk" w:eastAsia="Times" w:hAnsi="Futura Bk" w:cs="Times New Roman"/>
      <w:sz w:val="18"/>
      <w:lang w:bidi="ar-SA"/>
    </w:rPr>
  </w:style>
  <w:style w:type="character" w:customStyle="1" w:styleId="apple-style-span">
    <w:name w:val="apple-style-span"/>
    <w:basedOn w:val="DefaultParagraphFont"/>
    <w:rsid w:val="0062317C"/>
  </w:style>
  <w:style w:type="character" w:customStyle="1" w:styleId="apple-converted-space">
    <w:name w:val="apple-converted-space"/>
    <w:basedOn w:val="DefaultParagraphFont"/>
    <w:rsid w:val="0062317C"/>
  </w:style>
  <w:style w:type="character" w:customStyle="1" w:styleId="style6">
    <w:name w:val="style6"/>
    <w:basedOn w:val="DefaultParagraphFont"/>
    <w:rsid w:val="00AB5FE6"/>
  </w:style>
  <w:style w:type="character" w:customStyle="1" w:styleId="style4">
    <w:name w:val="style4"/>
    <w:basedOn w:val="DefaultParagraphFont"/>
    <w:rsid w:val="00AB5FE6"/>
  </w:style>
  <w:style w:type="character" w:customStyle="1" w:styleId="bodytext0">
    <w:name w:val="bodytext"/>
    <w:basedOn w:val="DefaultParagraphFont"/>
    <w:rsid w:val="00AB5FE6"/>
  </w:style>
  <w:style w:type="character" w:customStyle="1" w:styleId="cntheading11">
    <w:name w:val="cnt_heading11"/>
    <w:basedOn w:val="DefaultParagraphFont"/>
    <w:rsid w:val="00CB6247"/>
    <w:rPr>
      <w:rFonts w:ascii="Arial" w:hAnsi="Arial" w:cs="Arial" w:hint="default"/>
      <w:b/>
      <w:bCs/>
      <w:vanish w:val="0"/>
      <w:webHidden w:val="0"/>
      <w:color w:val="080808"/>
      <w:sz w:val="23"/>
      <w:szCs w:val="23"/>
      <w:specVanish w:val="0"/>
    </w:rPr>
  </w:style>
  <w:style w:type="character" w:customStyle="1" w:styleId="cnttext11">
    <w:name w:val="cnt_text11"/>
    <w:basedOn w:val="DefaultParagraphFont"/>
    <w:rsid w:val="00CB6247"/>
    <w:rPr>
      <w:rFonts w:ascii="Arial" w:hAnsi="Arial" w:cs="Arial" w:hint="default"/>
      <w:sz w:val="18"/>
      <w:szCs w:val="18"/>
    </w:rPr>
  </w:style>
  <w:style w:type="character" w:customStyle="1" w:styleId="cntheading101">
    <w:name w:val="cnt_heading101"/>
    <w:basedOn w:val="DefaultParagraphFont"/>
    <w:rsid w:val="00CB6247"/>
    <w:rPr>
      <w:rFonts w:ascii="Arial" w:hAnsi="Arial" w:cs="Arial" w:hint="default"/>
      <w:b/>
      <w:bCs/>
      <w:vanish w:val="0"/>
      <w:webHidden w:val="0"/>
      <w:color w:val="080808"/>
      <w:sz w:val="23"/>
      <w:szCs w:val="23"/>
      <w:specVanish w:val="0"/>
    </w:rPr>
  </w:style>
  <w:style w:type="paragraph" w:customStyle="1" w:styleId="section1">
    <w:name w:val="section1"/>
    <w:basedOn w:val="Normal"/>
    <w:rsid w:val="00563CF3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bidi="ar-SA"/>
    </w:rPr>
  </w:style>
  <w:style w:type="paragraph" w:customStyle="1" w:styleId="SubtitleCover">
    <w:name w:val="Subtitle Cover"/>
    <w:basedOn w:val="Normal"/>
    <w:next w:val="Normal"/>
    <w:rsid w:val="00563CF3"/>
    <w:pPr>
      <w:keepNext/>
      <w:pBdr>
        <w:top w:val="single" w:sz="6" w:space="1" w:color="auto"/>
      </w:pBdr>
      <w:spacing w:before="0" w:after="5280" w:line="480" w:lineRule="exact"/>
    </w:pPr>
    <w:rPr>
      <w:rFonts w:ascii="Garamond" w:eastAsia="Times New Roman" w:hAnsi="Garamond" w:cs="Times New Roman"/>
      <w:spacing w:val="-15"/>
      <w:kern w:val="28"/>
      <w:sz w:val="44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63CF3"/>
    <w:rPr>
      <w:sz w:val="20"/>
      <w:szCs w:val="20"/>
    </w:rPr>
  </w:style>
  <w:style w:type="paragraph" w:customStyle="1" w:styleId="c7">
    <w:name w:val="c7"/>
    <w:basedOn w:val="Normal"/>
    <w:rsid w:val="00563CF3"/>
    <w:pPr>
      <w:spacing w:before="100" w:beforeAutospacing="1" w:after="100" w:afterAutospacing="1" w:line="270" w:lineRule="atLeast"/>
    </w:pPr>
    <w:rPr>
      <w:rFonts w:ascii="Arial" w:eastAsia="Times New Roman" w:hAnsi="Arial" w:cs="Arial"/>
      <w:color w:val="000000"/>
      <w:sz w:val="18"/>
      <w:szCs w:val="18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C67E06"/>
    <w:pPr>
      <w:spacing w:before="0"/>
    </w:pPr>
    <w:rPr>
      <w:rFonts w:ascii="Segoe UI" w:eastAsiaTheme="minorHAnsi" w:hAnsi="Segoe UI"/>
      <w:szCs w:val="22"/>
      <w:lang w:bidi="ar-SA"/>
    </w:rPr>
  </w:style>
  <w:style w:type="paragraph" w:customStyle="1" w:styleId="StyleBlocktextLatinCalibriComplexArial10ptLeft">
    <w:name w:val="Style Block text + (Latin) Calibri (Complex) Arial 10 pt Left:  ..."/>
    <w:basedOn w:val="Normal"/>
    <w:rsid w:val="00976AD2"/>
    <w:pPr>
      <w:keepLines/>
      <w:widowControl w:val="0"/>
      <w:overflowPunct w:val="0"/>
      <w:autoSpaceDE w:val="0"/>
      <w:autoSpaceDN w:val="0"/>
      <w:adjustRightInd w:val="0"/>
      <w:spacing w:before="60" w:after="60" w:line="240" w:lineRule="auto"/>
      <w:ind w:left="851"/>
      <w:textAlignment w:val="baseline"/>
    </w:pPr>
    <w:rPr>
      <w:rFonts w:ascii="Calibri" w:eastAsia="Times New Roman" w:hAnsi="Calibri" w:cs="Arial"/>
      <w:sz w:val="22"/>
      <w:lang w:val="en-AU" w:bidi="ar-SA"/>
    </w:rPr>
  </w:style>
  <w:style w:type="paragraph" w:customStyle="1" w:styleId="NewTitle">
    <w:name w:val="New Title"/>
    <w:basedOn w:val="Title"/>
    <w:link w:val="NewTitleChar"/>
    <w:qFormat/>
    <w:rsid w:val="00EB2938"/>
    <w:pPr>
      <w:spacing w:after="0" w:line="240" w:lineRule="auto"/>
      <w:jc w:val="both"/>
    </w:pPr>
    <w:rPr>
      <w:rFonts w:ascii="Calibri" w:eastAsia="Times New Roman" w:hAnsi="Calibri" w:cs="Times New Roman"/>
      <w:color w:val="4F81BD"/>
    </w:rPr>
  </w:style>
  <w:style w:type="character" w:customStyle="1" w:styleId="NewTitleChar">
    <w:name w:val="New Title Char"/>
    <w:basedOn w:val="TitleChar"/>
    <w:link w:val="NewTitle"/>
    <w:rsid w:val="00EB2938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character" w:customStyle="1" w:styleId="EmailStyle4751">
    <w:name w:val="EmailStyle4751"/>
    <w:basedOn w:val="DefaultParagraphFont"/>
    <w:semiHidden/>
    <w:rsid w:val="00EB2938"/>
    <w:rPr>
      <w:rFonts w:ascii="Arial" w:hAnsi="Arial" w:cs="Arial"/>
      <w:color w:val="000080"/>
      <w:sz w:val="20"/>
      <w:szCs w:val="20"/>
    </w:rPr>
  </w:style>
  <w:style w:type="table" w:customStyle="1" w:styleId="TableGrid10">
    <w:name w:val="Table Grid1"/>
    <w:basedOn w:val="TableNormal"/>
    <w:next w:val="TableGrid"/>
    <w:uiPriority w:val="59"/>
    <w:rsid w:val="00696208"/>
    <w:pPr>
      <w:spacing w:before="0" w:after="0" w:line="240" w:lineRule="auto"/>
      <w:ind w:left="810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"/>
    <w:basedOn w:val="TableNormal"/>
    <w:next w:val="TableGrid"/>
    <w:uiPriority w:val="59"/>
    <w:rsid w:val="00696208"/>
    <w:pPr>
      <w:spacing w:before="0" w:after="0" w:line="240" w:lineRule="auto"/>
      <w:ind w:left="810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"/>
    <w:basedOn w:val="TableNormal"/>
    <w:next w:val="TableGrid"/>
    <w:uiPriority w:val="59"/>
    <w:rsid w:val="00696208"/>
    <w:pPr>
      <w:spacing w:before="0" w:after="0" w:line="240" w:lineRule="auto"/>
      <w:ind w:left="810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"/>
    <w:basedOn w:val="TableNormal"/>
    <w:next w:val="TableGrid"/>
    <w:uiPriority w:val="59"/>
    <w:rsid w:val="00696208"/>
    <w:pPr>
      <w:spacing w:before="0" w:after="0" w:line="240" w:lineRule="auto"/>
      <w:ind w:left="810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1">
    <w:name w:val="code1"/>
    <w:basedOn w:val="DefaultParagraphFont"/>
    <w:rsid w:val="003A6ABD"/>
    <w:rPr>
      <w:rFonts w:ascii="Courier New" w:hAnsi="Courier New" w:cs="Courier New" w:hint="default"/>
      <w:b w:val="0"/>
      <w:bCs w:val="0"/>
      <w:color w:val="4B4B4B"/>
      <w:shd w:val="clear" w:color="auto" w:fill="DDDDDD"/>
    </w:rPr>
  </w:style>
  <w:style w:type="paragraph" w:customStyle="1" w:styleId="ProjectName">
    <w:name w:val="Project Name"/>
    <w:basedOn w:val="Title"/>
    <w:rsid w:val="002751DC"/>
    <w:pPr>
      <w:widowControl w:val="0"/>
      <w:spacing w:before="0" w:after="0" w:line="240" w:lineRule="auto"/>
      <w:jc w:val="right"/>
    </w:pPr>
    <w:rPr>
      <w:rFonts w:ascii="Arial" w:eastAsia="Times New Roman" w:hAnsi="Arial" w:cs="Times New Roman"/>
      <w:b/>
      <w:caps w:val="0"/>
      <w:color w:val="auto"/>
      <w:spacing w:val="0"/>
      <w:kern w:val="0"/>
      <w:sz w:val="48"/>
      <w:szCs w:val="48"/>
      <w:lang w:bidi="ar-SA"/>
    </w:rPr>
  </w:style>
  <w:style w:type="paragraph" w:customStyle="1" w:styleId="DocumentName">
    <w:name w:val="Document Name"/>
    <w:basedOn w:val="Title"/>
    <w:rsid w:val="002751DC"/>
    <w:pPr>
      <w:widowControl w:val="0"/>
      <w:spacing w:before="0" w:after="0" w:line="240" w:lineRule="auto"/>
      <w:jc w:val="right"/>
    </w:pPr>
    <w:rPr>
      <w:rFonts w:ascii="Arial" w:eastAsia="Times New Roman" w:hAnsi="Arial" w:cs="Times New Roman"/>
      <w:b/>
      <w:caps w:val="0"/>
      <w:color w:val="auto"/>
      <w:spacing w:val="0"/>
      <w:kern w:val="0"/>
      <w:sz w:val="36"/>
      <w:szCs w:val="20"/>
      <w:lang w:bidi="ar-SA"/>
    </w:rPr>
  </w:style>
  <w:style w:type="paragraph" w:customStyle="1" w:styleId="StatusVersion">
    <w:name w:val="StatusVersion"/>
    <w:basedOn w:val="Title"/>
    <w:link w:val="StatusVersionChar"/>
    <w:rsid w:val="002751DC"/>
    <w:pPr>
      <w:widowControl w:val="0"/>
      <w:spacing w:before="0" w:after="0" w:line="240" w:lineRule="auto"/>
      <w:jc w:val="right"/>
    </w:pPr>
    <w:rPr>
      <w:rFonts w:ascii="Arial" w:eastAsia="Times New Roman" w:hAnsi="Arial" w:cs="Arial"/>
      <w:b/>
      <w:bCs/>
      <w:caps w:val="0"/>
      <w:sz w:val="32"/>
      <w:szCs w:val="32"/>
      <w:lang w:bidi="ar-SA"/>
    </w:rPr>
  </w:style>
  <w:style w:type="character" w:customStyle="1" w:styleId="StatusVersionChar">
    <w:name w:val="StatusVersion Char"/>
    <w:basedOn w:val="TitleChar"/>
    <w:link w:val="StatusVersion"/>
    <w:rsid w:val="002751DC"/>
    <w:rPr>
      <w:rFonts w:ascii="Arial" w:eastAsia="Times New Roman" w:hAnsi="Arial" w:cs="Arial"/>
      <w:b/>
      <w:bCs/>
      <w:caps w:val="0"/>
      <w:color w:val="4F81BD" w:themeColor="accent1"/>
      <w:spacing w:val="10"/>
      <w:kern w:val="28"/>
      <w:sz w:val="32"/>
      <w:szCs w:val="32"/>
      <w:lang w:bidi="ar-SA"/>
    </w:rPr>
  </w:style>
  <w:style w:type="table" w:styleId="MediumShading1-Accent1">
    <w:name w:val="Medium Shading 1 Accent 1"/>
    <w:basedOn w:val="TableNormal"/>
    <w:uiPriority w:val="63"/>
    <w:rsid w:val="00ED7D67"/>
    <w:pPr>
      <w:spacing w:before="0" w:after="0" w:line="240" w:lineRule="auto"/>
    </w:pPr>
    <w:rPr>
      <w:rFonts w:eastAsiaTheme="minorHAnsi"/>
      <w:lang w:bidi="ar-SA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735959"/>
    <w:pPr>
      <w:spacing w:before="0" w:after="0" w:line="240" w:lineRule="auto"/>
    </w:pPr>
    <w:rPr>
      <w:rFonts w:eastAsiaTheme="minorHAnsi"/>
      <w:color w:val="365F91" w:themeColor="accent1" w:themeShade="BF"/>
      <w:lang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C57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958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1267544503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78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6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571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60135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2803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220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434063326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44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7893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0554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764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1029718556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395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29294888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3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0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67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406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567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0420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8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650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387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39820">
                              <w:marLeft w:val="224"/>
                              <w:marRight w:val="0"/>
                              <w:marTop w:val="18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48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566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72738">
                          <w:marLeft w:val="50"/>
                          <w:marRight w:val="0"/>
                          <w:marTop w:val="8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6112">
                              <w:marLeft w:val="67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360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9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891130">
                                          <w:marLeft w:val="268"/>
                                          <w:marRight w:val="0"/>
                                          <w:marTop w:val="251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062864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762400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64460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39334">
                                              <w:marLeft w:val="16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04942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165488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776037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09918">
                                                  <w:marLeft w:val="268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021358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524459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706465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52654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318653">
                                                  <w:marLeft w:val="0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76048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336216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676856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50316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94054">
                                                  <w:marLeft w:val="0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533350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31902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2201">
                                              <w:marLeft w:val="0"/>
                                              <w:marRight w:val="0"/>
                                              <w:marTop w:val="335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844189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546242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798973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368479">
                                                      <w:marLeft w:val="84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006905">
                                              <w:marLeft w:val="0"/>
                                              <w:marRight w:val="0"/>
                                              <w:marTop w:val="335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6564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098633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1828068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940038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383802">
                                              <w:marLeft w:val="0"/>
                                              <w:marRight w:val="0"/>
                                              <w:marTop w:val="335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308759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27317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3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7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48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2738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15169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0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02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00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390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88633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08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388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943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60108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328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122830503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0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9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8228">
                              <w:marLeft w:val="195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08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56795996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6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5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463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366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2648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32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227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86961">
                          <w:marLeft w:val="50"/>
                          <w:marRight w:val="0"/>
                          <w:marTop w:val="8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4173">
                              <w:marLeft w:val="67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1890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05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726375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6787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75685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635726">
                                              <w:marLeft w:val="16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1520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398516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78650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900744">
                                                  <w:marLeft w:val="268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376890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20350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141710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131632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7455">
                                                  <w:marLeft w:val="0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616153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769562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557463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3622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95005">
                                                  <w:marLeft w:val="0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18741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3346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172999">
                                              <w:marLeft w:val="0"/>
                                              <w:marRight w:val="0"/>
                                              <w:marTop w:val="335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50087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288426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829074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5714">
                                                      <w:marLeft w:val="84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117794">
                                              <w:marLeft w:val="0"/>
                                              <w:marRight w:val="0"/>
                                              <w:marTop w:val="335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849368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00718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9041407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041670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381464">
                                              <w:marLeft w:val="0"/>
                                              <w:marRight w:val="0"/>
                                              <w:marTop w:val="335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261376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727385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5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85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2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811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9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9192">
                              <w:marLeft w:val="224"/>
                              <w:marRight w:val="0"/>
                              <w:marTop w:val="18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743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15842177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8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30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508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182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32872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4064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214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374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544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440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920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053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848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037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9869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492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694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169530375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9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3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301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17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6134">
                              <w:marLeft w:val="224"/>
                              <w:marRight w:val="0"/>
                              <w:marTop w:val="18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184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98720116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45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88167509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8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2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044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7195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4134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2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57AFCA469C1B4DB7119260AD0C9F79" ma:contentTypeVersion="1" ma:contentTypeDescription="Create a new document." ma:contentTypeScope="" ma:versionID="1382b7c296a3f11145873dbf4a1ba498">
  <xsd:schema xmlns:xsd="http://www.w3.org/2001/XMLSchema" xmlns:xs="http://www.w3.org/2001/XMLSchema" xmlns:p="http://schemas.microsoft.com/office/2006/metadata/properties" xmlns:ns2="00319b9d-052b-4efe-a1f3-aac5798574d4" xmlns:ns3="60b773b1-2aa3-478b-9267-f3223dcf9ec2" targetNamespace="http://schemas.microsoft.com/office/2006/metadata/properties" ma:root="true" ma:fieldsID="019156d1e470accfcac17b92247ba38c" ns2:_="" ns3:_="">
    <xsd:import namespace="00319b9d-052b-4efe-a1f3-aac5798574d4"/>
    <xsd:import namespace="60b773b1-2aa3-478b-9267-f3223dcf9ec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19b9d-052b-4efe-a1f3-aac5798574d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773b1-2aa3-478b-9267-f3223dcf9ec2" elementFormDefault="qualified">
    <xsd:import namespace="http://schemas.microsoft.com/office/2006/documentManagement/types"/>
    <xsd:import namespace="http://schemas.microsoft.com/office/infopath/2007/PartnerControls"/>
    <xsd:element name="Category" ma:index="11" nillable="true" ma:displayName="Category" ma:format="Dropdown" ma:internalName="Category">
      <xsd:simpleType>
        <xsd:restriction base="dms:Choice">
          <xsd:enumeration value="Initial RFP"/>
          <xsd:enumeration value="Contract"/>
          <xsd:enumeration value="Pre-Development"/>
          <xsd:enumeration value="Development &amp; QA"/>
          <xsd:enumeration value="Launch"/>
          <xsd:enumeration value="Post Launch"/>
          <xsd:enumeration value="Client Provided"/>
          <xsd:enumeration value="Deliverable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>
  <documentManagement>
    <Category xmlns="60b773b1-2aa3-478b-9267-f3223dcf9ec2">Deliverable</Category>
    <_dlc_DocId xmlns="00319b9d-052b-4efe-a1f3-aac5798574d4">RUW5XDY426J2-88-174</_dlc_DocId>
    <_dlc_DocIdUrl xmlns="00319b9d-052b-4efe-a1f3-aac5798574d4">
      <Url>https://sp2010.serverlogic.com/Customers/lattice/_layouts/DocIdRedir.aspx?ID=RUW5XDY426J2-88-174</Url>
      <Description>RUW5XDY426J2-88-174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Erl09SOADP</b:Tag>
    <b:SourceType>Book</b:SourceType>
    <b:Guid>{A69A657D-D05C-4612-B907-05C5140BF5E7}</b:Guid>
    <b:Author>
      <b:Author>
        <b:NameList>
          <b:Person>
            <b:Last>Erl</b:Last>
            <b:First>Thomas</b:First>
          </b:Person>
        </b:NameList>
      </b:Author>
    </b:Author>
    <b:Title>SOA Design Patterns</b:Title>
    <b:Year>2009</b:Year>
    <b:Publisher>Prentice Hall</b:Publisher>
    <b:RefOrder>1</b:RefOrder>
  </b:Source>
  <b:Source>
    <b:Tag>Erl09WSCDV</b:Tag>
    <b:SourceType>Book</b:SourceType>
    <b:Guid>{126A3758-0F70-4E2D-BEDB-DCEC389D0F02}</b:Guid>
    <b:Author>
      <b:Author>
        <b:NameList>
          <b:Person>
            <b:Last>Erl</b:Last>
            <b:First>Thomas</b:First>
          </b:Person>
        </b:NameList>
      </b:Author>
    </b:Author>
    <b:Title>Web Service Contract Design &amp; Versioning for SOA</b:Title>
    <b:Year>2009</b:Year>
    <b:Publisher>Prentice Hall</b:Publisher>
    <b:RefOrder>2</b:RefOrder>
  </b:Source>
  <b:Source>
    <b:Tag>Coh07</b:Tag>
    <b:SourceType>ArticleInAPeriodical</b:SourceType>
    <b:Guid>{E18AD11C-892F-4015-8741-281079114686}</b:Guid>
    <b:Author>
      <b:Author>
        <b:NameList>
          <b:Person>
            <b:Last>Cohen</b:Last>
            <b:First>Shy</b:First>
          </b:Person>
        </b:NameList>
      </b:Author>
    </b:Author>
    <b:Title>Ontology and Taxonomy of Services in a Service-Oriented Architecture</b:Title>
    <b:Year>2007</b:Year>
    <b:JournalName>Microsoft Architect Journal</b:JournalName>
    <b:PeriodicalTitle>Microsoft Architect Journal</b:PeriodicalTitle>
    <b:Month>April</b:Month>
    <b:ShortTitle>Journal 11</b:ShortTitle>
    <b:RefOrder>3</b:RefOrder>
  </b:Source>
</b:Sources>
</file>

<file path=customXml/itemProps1.xml><?xml version="1.0" encoding="utf-8"?>
<ds:datastoreItem xmlns:ds="http://schemas.openxmlformats.org/officeDocument/2006/customXml" ds:itemID="{7DA59AE7-D72D-4908-A65C-11E30289AC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19b9d-052b-4efe-a1f3-aac5798574d4"/>
    <ds:schemaRef ds:uri="60b773b1-2aa3-478b-9267-f3223dcf9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E4419-7FD0-428B-8928-73768658A4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F6881C-2D7F-4034-88E2-DD4DB31448E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F076CAA-9B68-4F43-9A86-2A19F438128A}">
  <ds:schemaRefs>
    <ds:schemaRef ds:uri="http://schemas.microsoft.com/office/2006/metadata/properties"/>
    <ds:schemaRef ds:uri="60b773b1-2aa3-478b-9267-f3223dcf9ec2"/>
    <ds:schemaRef ds:uri="00319b9d-052b-4efe-a1f3-aac5798574d4"/>
  </ds:schemaRefs>
</ds:datastoreItem>
</file>

<file path=customXml/itemProps5.xml><?xml version="1.0" encoding="utf-8"?>
<ds:datastoreItem xmlns:ds="http://schemas.openxmlformats.org/officeDocument/2006/customXml" ds:itemID="{66FE8540-CAB3-4AED-AE69-8856A1806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Response Itself</vt:lpstr>
    </vt:vector>
  </TitlesOfParts>
  <Company>Hewlett-Packard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Itself</dc:title>
  <dc:creator>Steven O'Neill</dc:creator>
  <cp:lastModifiedBy>ola owolawi</cp:lastModifiedBy>
  <cp:revision>3</cp:revision>
  <cp:lastPrinted>2012-03-05T22:30:00Z</cp:lastPrinted>
  <dcterms:created xsi:type="dcterms:W3CDTF">2019-10-07T17:07:00Z</dcterms:created>
  <dcterms:modified xsi:type="dcterms:W3CDTF">2019-10-11T21:45:00Z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0x0101001057AFCA469C1B4DB7119260AD0C9F79</vt:lpwstr>
  </property>
  <property fmtid="{D5CDD505-2E9C-101B-9397-08002B2CF9AE}" pid="3" name="_dlc_DocIdItemGuid">
    <vt:lpwstr>c85d78fe-79a9-4a31-9c09-c5159e118d11</vt:lpwstr>
  </property>
</Properties>
</file>